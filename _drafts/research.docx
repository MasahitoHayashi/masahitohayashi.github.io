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del w:id="0" w:author="KUN WANG" w:date="2020-05-04T13:39:11Z"/>
          <w:b/>
        </w:rPr>
      </w:pPr>
      <w:del w:id="1" w:author="KUN WANG" w:date="2020-05-04T13:39:11Z">
        <w:r>
          <w:rPr>
            <w:b/>
          </w:rPr>
          <w:delText>Field of expertise comments</w:delText>
        </w:r>
      </w:del>
    </w:p>
    <w:p>
      <w:pPr>
        <w:spacing w:after="0"/>
        <w:rPr>
          <w:del w:id="3" w:author="KUN WANG" w:date="2020-05-04T13:39:11Z"/>
        </w:rPr>
        <w:pPrChange w:id="2" w:author="KUN WANG" w:date="2020-05-04T13:39:11Z">
          <w:pPr>
            <w:spacing w:after="0"/>
          </w:pPr>
        </w:pPrChange>
      </w:pPr>
      <w:del w:id="4" w:author="KUN WANG" w:date="2020-05-04T13:39:11Z">
        <w:r>
          <w:rPr/>
          <w:delText>I am a professor in the Graduate School of Mathematics at Nagoya University. I earned my Bachelor, Master and PhD from the Kyoto University and then worked at the Japan Society for the Promotion of Science, RIKEN Institute, the Japan Science and Technology Agency, and Tohoku University. Focusing on the role of Quantum Computation and Quantum Information, I am one of the pioneers of the Quantum Cryptography as I invented a method to guarantee the security with taking account into finite-block length effect i</w:delText>
        </w:r>
      </w:del>
      <w:del w:id="5" w:author="KUN WANG" w:date="2020-05-04T13:39:11Z">
        <w:r>
          <w:rPr>
            <w:rFonts w:hint="eastAsia"/>
          </w:rPr>
          <w:delText xml:space="preserve">n the code. I am an author or co‐author of over 100 papers, with over 5,000 citations and h-index 38 on Google Scholar. </w:delText>
        </w:r>
      </w:del>
      <w:del w:id="6" w:author="KUN WANG" w:date="2020-05-04T13:39:11Z">
        <w:r>
          <w:rPr/>
          <w:delText xml:space="preserve">My single-authored paper ``Information spectrum approach to second-order </w:delText>
        </w:r>
      </w:del>
    </w:p>
    <w:p>
      <w:pPr>
        <w:rPr>
          <w:del w:id="8" w:author="林 正人" w:date="2020-05-04T11:54:00Z"/>
        </w:rPr>
        <w:pPrChange w:id="7" w:author="KUN WANG" w:date="2020-05-04T13:39:17Z">
          <w:pPr/>
        </w:pPrChange>
      </w:pPr>
      <w:del w:id="9" w:author="KUN WANG" w:date="2020-05-04T13:39:11Z">
        <w:r>
          <w:rPr/>
          <w:delText xml:space="preserve">coding rate in channel coding' was awarded IEEE Information Theory Society Paper Award in 2011. </w:delText>
        </w:r>
        <w:commentRangeStart w:id="0"/>
        <w:r>
          <w:rPr/>
          <w:delText>After this paper, many researchers suddenly started to study second-order theory in information theory including quantum information theory. In this sense, this paper opened one research area</w:delText>
        </w:r>
      </w:del>
      <w:del w:id="10" w:author="KUN WANG" w:date="2020-05-04T13:39:11Z">
        <w:r>
          <w:rPr>
            <w:rFonts w:hint="eastAsia"/>
          </w:rPr>
          <w:delText xml:space="preserve"> in information theory. </w:delText>
        </w:r>
        <w:commentRangeEnd w:id="0"/>
      </w:del>
      <w:del w:id="11" w:author="KUN WANG" w:date="2020-05-04T13:39:11Z">
        <w:r>
          <w:rPr>
            <w:rStyle w:val="14"/>
          </w:rPr>
          <w:commentReference w:id="0"/>
        </w:r>
      </w:del>
      <w:del w:id="12" w:author="KUN WANG" w:date="2020-05-04T13:39:17Z">
        <w:r>
          <w:rPr>
            <w:rFonts w:hint="eastAsia"/>
          </w:rPr>
          <w:delText xml:space="preserve">I was awarded </w:delText>
        </w:r>
      </w:del>
      <w:ins w:id="13" w:author="user" w:date="2018-06-13T08:54:00Z">
        <w:del w:id="14" w:author="KUN WANG" w:date="2020-05-04T13:39:17Z">
          <w:r>
            <w:rPr/>
            <w:delText xml:space="preserve">the </w:delText>
          </w:r>
        </w:del>
      </w:ins>
      <w:del w:id="15" w:author="KUN WANG" w:date="2020-05-04T13:39:17Z">
        <w:r>
          <w:rPr>
            <w:rFonts w:hint="eastAsia"/>
          </w:rPr>
          <w:delText>Japan</w:delText>
        </w:r>
      </w:del>
      <w:ins w:id="16" w:author="user" w:date="2018-06-13T08:54:00Z">
        <w:del w:id="17" w:author="KUN WANG" w:date="2020-05-04T13:39:17Z">
          <w:r>
            <w:rPr/>
            <w:delText>ese</w:delText>
          </w:r>
        </w:del>
      </w:ins>
      <w:del w:id="18" w:author="KUN WANG" w:date="2020-05-04T13:39:17Z">
        <w:r>
          <w:rPr>
            <w:rFonts w:hint="eastAsia"/>
          </w:rPr>
          <w:delText xml:space="preserve"> Academy Medal in 2016 and in 2017 elected an IEEE Fellow for contributions to Shannon theory, information-theoretic security, and quantum information theory. I acted as an off‐site expert reviewer for several gra</w:delText>
        </w:r>
      </w:del>
      <w:del w:id="19" w:author="KUN WANG" w:date="2020-05-04T13:39:17Z">
        <w:r>
          <w:rPr/>
          <w:delText xml:space="preserve">nt applications in Poland, </w:delText>
        </w:r>
      </w:del>
      <w:ins w:id="20" w:author="user" w:date="2018-06-13T08:54:00Z">
        <w:del w:id="21" w:author="KUN WANG" w:date="2020-05-04T13:39:17Z">
          <w:r>
            <w:rPr/>
            <w:delText xml:space="preserve">the </w:delText>
          </w:r>
        </w:del>
      </w:ins>
      <w:del w:id="22" w:author="KUN WANG" w:date="2020-05-04T13:39:17Z">
        <w:r>
          <w:rPr/>
          <w:delText>Czech</w:delText>
        </w:r>
      </w:del>
      <w:ins w:id="23" w:author="user" w:date="2018-06-13T08:54:00Z">
        <w:del w:id="24" w:author="KUN WANG" w:date="2020-05-04T13:39:17Z">
          <w:r>
            <w:rPr/>
            <w:delText xml:space="preserve"> Republic</w:delText>
          </w:r>
        </w:del>
      </w:ins>
      <w:del w:id="25" w:author="KUN WANG" w:date="2020-05-04T13:39:17Z">
        <w:r>
          <w:rPr/>
          <w:delText xml:space="preserve">, Macau, and Israel. I am one of the founders of </w:delText>
        </w:r>
      </w:del>
      <w:ins w:id="26" w:author="user" w:date="2018-06-13T08:54:00Z">
        <w:del w:id="27" w:author="KUN WANG" w:date="2020-05-04T13:39:17Z">
          <w:r>
            <w:rPr/>
            <w:delText xml:space="preserve">the </w:delText>
          </w:r>
        </w:del>
      </w:ins>
      <w:del w:id="28" w:author="KUN WANG" w:date="2020-05-04T13:39:17Z">
        <w:r>
          <w:rPr/>
          <w:delText>Asian Conference on Quantum Information Science (AQIS) conference series. I have been invited to present my works for more than 40 international conferences.</w:delText>
        </w:r>
      </w:del>
      <w:ins w:id="29" w:author="lenovo" w:date="2018-06-13T10:06:00Z">
        <w:del w:id="30" w:author="KUN WANG" w:date="2020-05-04T13:39:17Z">
          <w:r>
            <w:rPr>
              <w:rFonts w:hint="eastAsia"/>
            </w:rPr>
            <w:delText xml:space="preserve"> I acted as an off‐site expert reviewer for </w:delText>
          </w:r>
          <w:commentRangeStart w:id="1"/>
          <w:r>
            <w:rPr>
              <w:rFonts w:hint="eastAsia"/>
            </w:rPr>
            <w:delText>several gra</w:delText>
          </w:r>
        </w:del>
      </w:ins>
      <w:ins w:id="31" w:author="lenovo" w:date="2018-06-13T10:06:00Z">
        <w:del w:id="32" w:author="KUN WANG" w:date="2020-05-04T13:39:17Z">
          <w:r>
            <w:rPr/>
            <w:delText>nt</w:delText>
          </w:r>
          <w:commentRangeEnd w:id="1"/>
        </w:del>
      </w:ins>
      <w:del w:id="33" w:author="KUN WANG" w:date="2020-05-04T13:39:17Z">
        <w:r>
          <w:rPr>
            <w:rStyle w:val="14"/>
          </w:rPr>
          <w:commentReference w:id="1"/>
        </w:r>
      </w:del>
      <w:ins w:id="34" w:author="lenovo" w:date="2018-06-13T10:06:00Z">
        <w:del w:id="35" w:author="KUN WANG" w:date="2020-05-04T13:39:17Z">
          <w:r>
            <w:rPr/>
            <w:delText xml:space="preserve"> </w:delText>
          </w:r>
        </w:del>
      </w:ins>
      <w:ins w:id="36" w:author="lenovo" w:date="2018-06-13T10:06:00Z">
        <w:del w:id="37" w:author="林 正人" w:date="2020-05-04T11:54:00Z">
          <w:r>
            <w:rPr/>
            <w:delText>applications</w:delText>
          </w:r>
        </w:del>
      </w:ins>
      <w:ins w:id="38" w:author="lenovo" w:date="2018-06-13T10:06:00Z">
        <w:del w:id="39" w:author="林 正人" w:date="2018-06-13T19:20:00Z">
          <w:r>
            <w:rPr/>
            <w:delText xml:space="preserve"> in Poland, the Czech Republic, Macau, and Israel</w:delText>
          </w:r>
        </w:del>
      </w:ins>
      <w:ins w:id="40" w:author="lenovo" w:date="2018-06-13T10:06:00Z">
        <w:del w:id="41" w:author="林 正人" w:date="2020-05-04T11:54:00Z">
          <w:r>
            <w:rPr/>
            <w:delText>.</w:delText>
          </w:r>
        </w:del>
      </w:ins>
    </w:p>
    <w:p>
      <w:pPr>
        <w:rPr>
          <w:del w:id="43" w:author="林 正人" w:date="2020-05-04T11:55:00Z"/>
        </w:rPr>
        <w:pPrChange w:id="42" w:author="KUN WANG" w:date="2020-05-04T13:39:17Z">
          <w:pPr/>
        </w:pPrChange>
      </w:pPr>
    </w:p>
    <w:p>
      <w:pPr>
        <w:rPr>
          <w:del w:id="45" w:author="林 正人" w:date="2020-05-04T11:55:00Z"/>
        </w:rPr>
        <w:pPrChange w:id="44" w:author="KUN WANG" w:date="2020-05-04T13:39:17Z">
          <w:pPr/>
        </w:pPrChange>
      </w:pPr>
      <w:del w:id="46" w:author="林 正人" w:date="2020-05-04T11:55:00Z">
        <w:r>
          <w:rPr/>
          <w:delText>My contribution</w:delText>
        </w:r>
      </w:del>
      <w:ins w:id="47" w:author="lenovo" w:date="2018-06-13T10:30:00Z">
        <w:del w:id="48" w:author="林 正人" w:date="2020-05-04T11:55:00Z">
          <w:r>
            <w:rPr>
              <w:rFonts w:hint="eastAsia"/>
            </w:rPr>
            <w:delText>s</w:delText>
          </w:r>
        </w:del>
      </w:ins>
      <w:del w:id="49" w:author="林 正人" w:date="2020-05-04T11:55:00Z">
        <w:r>
          <w:rPr/>
          <w:delText xml:space="preserve"> in this </w:delText>
        </w:r>
      </w:del>
      <w:ins w:id="50" w:author="user" w:date="2018-06-13T08:55:00Z">
        <w:del w:id="51" w:author="林 正人" w:date="2020-05-04T11:55:00Z">
          <w:r>
            <w:rPr/>
            <w:delText>quantum information theory</w:delText>
          </w:r>
        </w:del>
      </w:ins>
      <w:del w:id="52" w:author="林 正人" w:date="2020-05-04T11:55:00Z">
        <w:r>
          <w:rPr/>
          <w:delText xml:space="preserve">area is </w:delText>
        </w:r>
      </w:del>
      <w:ins w:id="53" w:author="lenovo" w:date="2018-06-13T10:30:00Z">
        <w:del w:id="54" w:author="林 正人" w:date="2020-05-04T11:55:00Z">
          <w:r>
            <w:rPr>
              <w:rFonts w:hint="eastAsia"/>
            </w:rPr>
            <w:delText>are</w:delText>
          </w:r>
        </w:del>
      </w:ins>
      <w:ins w:id="55" w:author="lenovo" w:date="2018-06-13T10:30:00Z">
        <w:del w:id="56" w:author="林 正人" w:date="2020-05-04T11:55:00Z">
          <w:r>
            <w:rPr/>
            <w:delText xml:space="preserve"> </w:delText>
          </w:r>
        </w:del>
      </w:ins>
      <w:del w:id="57" w:author="林 正人" w:date="2020-05-04T11:55:00Z">
        <w:r>
          <w:rPr/>
          <w:delText>mainly related to the removal of noise. One of the big advantages of quantum information processing is information security that never</w:delText>
        </w:r>
      </w:del>
      <w:ins w:id="58" w:author="user" w:date="2018-06-13T08:55:00Z">
        <w:del w:id="59" w:author="林 正人" w:date="2020-05-04T11:55:00Z">
          <w:r>
            <w:rPr/>
            <w:delText>beyond that</w:delText>
          </w:r>
        </w:del>
      </w:ins>
      <w:del w:id="60" w:author="林 正人" w:date="2020-05-04T11:55:00Z">
        <w:r>
          <w:rPr/>
          <w:delText xml:space="preserve"> realized by conventional classical information processing. In contrast, a quantum system is very fragile against noise. In addition, when the quantum system is polluted by noise, the quantum system does not </w:delText>
        </w:r>
      </w:del>
      <w:ins w:id="61" w:author="user" w:date="2018-06-13T08:55:00Z">
        <w:del w:id="62" w:author="林 正人" w:date="2020-05-04T11:55:00Z">
          <w:r>
            <w:rPr/>
            <w:delText xml:space="preserve">work </w:delText>
          </w:r>
        </w:del>
      </w:ins>
      <w:del w:id="63" w:author="林 正人" w:date="2020-05-04T11:55:00Z">
        <w:r>
          <w:rPr/>
          <w:delText>properly work. Therefore, it is essential to remove the noise effect</w:delText>
        </w:r>
      </w:del>
      <w:ins w:id="64" w:author="user" w:date="2018-06-13T08:56:00Z">
        <w:del w:id="65" w:author="林 正人" w:date="2020-05-04T11:55:00Z">
          <w:r>
            <w:rPr/>
            <w:delText>s</w:delText>
          </w:r>
        </w:del>
      </w:ins>
      <w:del w:id="66" w:author="林 正人" w:date="2020-05-04T11:55:00Z">
        <w:r>
          <w:rPr/>
          <w:delText xml:space="preserve"> from the quantum system. Even when we make an operation to remove it, we need to clarify whether the noise effect is certainly removed sufficiently. I tackled this problem for quantum cryptography and quantum computer</w:delText>
        </w:r>
      </w:del>
      <w:ins w:id="67" w:author="user" w:date="2018-06-13T08:56:00Z">
        <w:del w:id="68" w:author="林 正人" w:date="2020-05-04T11:55:00Z">
          <w:r>
            <w:rPr/>
            <w:delText>s</w:delText>
          </w:r>
        </w:del>
      </w:ins>
      <w:del w:id="69" w:author="林 正人" w:date="2020-05-04T11:55:00Z">
        <w:r>
          <w:rPr/>
          <w:delText xml:space="preserve">. </w:delText>
        </w:r>
      </w:del>
    </w:p>
    <w:p>
      <w:pPr>
        <w:rPr>
          <w:del w:id="71" w:author="林 正人" w:date="2020-05-04T11:55:00Z"/>
        </w:rPr>
        <w:pPrChange w:id="70" w:author="KUN WANG" w:date="2020-05-04T13:39:17Z">
          <w:pPr/>
        </w:pPrChange>
      </w:pPr>
    </w:p>
    <w:p>
      <w:pPr>
        <w:rPr>
          <w:del w:id="73" w:author="林 正人" w:date="2020-05-04T11:55:00Z"/>
          <w:b/>
          <w:rPrChange w:id="74" w:author="lenovo" w:date="2018-06-13T10:34:00Z">
            <w:rPr>
              <w:del w:id="75" w:author="林 正人" w:date="2020-05-04T11:55:00Z"/>
            </w:rPr>
          </w:rPrChange>
        </w:rPr>
        <w:pPrChange w:id="72" w:author="KUN WANG" w:date="2020-05-04T13:39:17Z">
          <w:pPr/>
        </w:pPrChange>
      </w:pPr>
      <w:del w:id="76" w:author="林 正人" w:date="2020-05-04T11:55:00Z">
        <w:r>
          <w:rPr>
            <w:b/>
            <w:rPrChange w:id="77" w:author="lenovo" w:date="2018-06-13T10:34:00Z">
              <w:rPr/>
            </w:rPrChange>
          </w:rPr>
          <w:delText>Quantum Cryptography:</w:delText>
        </w:r>
      </w:del>
    </w:p>
    <w:p>
      <w:pPr>
        <w:rPr>
          <w:del w:id="79" w:author="林 正人" w:date="2020-05-04T11:55:00Z"/>
        </w:rPr>
        <w:pPrChange w:id="78" w:author="KUN WANG" w:date="2020-05-04T13:39:17Z">
          <w:pPr/>
        </w:pPrChange>
      </w:pPr>
      <w:del w:id="80" w:author="林 正人" w:date="2020-05-04T11:55:00Z">
        <w:r>
          <w:rPr/>
          <w:delText>In the quantum cryptography, when the noise exists, the eavesdropper can obtain a part of information in the behind</w:delText>
        </w:r>
      </w:del>
      <w:ins w:id="81" w:author="user" w:date="2018-06-13T08:56:00Z">
        <w:del w:id="82" w:author="林 正人" w:date="2020-05-04T11:55:00Z">
          <w:r>
            <w:rPr/>
            <w:delText>under the cover</w:delText>
          </w:r>
        </w:del>
      </w:ins>
      <w:del w:id="83" w:author="林 正人" w:date="2020-05-04T11:55:00Z">
        <w:r>
          <w:rPr/>
          <w:delText xml:space="preserve"> of the noise. In the following paper, I invented a method to guarantee the removal of noise effect with finite-block length code. This method realizes a concrete protocol to guarantee the secrecy of quantum cryptography in a practical setting. The idea and the formulas of this paper have been </w:delText>
        </w:r>
      </w:del>
      <w:ins w:id="84" w:author="user" w:date="2018-06-13T08:57:00Z">
        <w:del w:id="85" w:author="林 正人" w:date="2020-05-04T11:55:00Z">
          <w:r>
            <w:rPr/>
            <w:delText xml:space="preserve">employed </w:delText>
          </w:r>
        </w:del>
      </w:ins>
      <w:del w:id="86" w:author="林 正人" w:date="2020-05-04T11:55:00Z">
        <w:r>
          <w:rPr/>
          <w:delText>in many papers for quantum cryptography with a practical setting.</w:delText>
        </w:r>
      </w:del>
    </w:p>
    <w:p>
      <w:pPr>
        <w:rPr>
          <w:del w:id="88" w:author="林 正人" w:date="2020-05-04T11:55:00Z"/>
        </w:rPr>
        <w:pPrChange w:id="87" w:author="KUN WANG" w:date="2020-05-04T13:39:17Z">
          <w:pPr/>
        </w:pPrChange>
      </w:pPr>
    </w:p>
    <w:p>
      <w:pPr>
        <w:rPr>
          <w:del w:id="90" w:author="林 正人" w:date="2020-05-04T11:55:00Z"/>
          <w:sz w:val="16"/>
          <w:szCs w:val="16"/>
          <w:rPrChange w:id="91" w:author="lenovo" w:date="2018-06-13T10:32:00Z">
            <w:rPr>
              <w:del w:id="92" w:author="林 正人" w:date="2020-05-04T11:55:00Z"/>
            </w:rPr>
          </w:rPrChange>
        </w:rPr>
        <w:pPrChange w:id="89" w:author="KUN WANG" w:date="2020-05-04T13:39:17Z">
          <w:pPr/>
        </w:pPrChange>
      </w:pPr>
      <w:del w:id="93" w:author="林 正人" w:date="2020-05-04T11:55:00Z">
        <w:r>
          <w:rPr>
            <w:sz w:val="16"/>
            <w:szCs w:val="16"/>
            <w:rPrChange w:id="94" w:author="lenovo" w:date="2018-06-13T10:32:00Z">
              <w:rPr/>
            </w:rPrChange>
          </w:rPr>
          <w:delText>M Hayashi</w:delText>
        </w:r>
      </w:del>
    </w:p>
    <w:p>
      <w:pPr>
        <w:rPr>
          <w:del w:id="96" w:author="林 正人" w:date="2020-05-04T11:55:00Z"/>
          <w:sz w:val="16"/>
          <w:szCs w:val="16"/>
          <w:rPrChange w:id="97" w:author="lenovo" w:date="2018-06-13T10:32:00Z">
            <w:rPr>
              <w:del w:id="98" w:author="林 正人" w:date="2020-05-04T11:55:00Z"/>
            </w:rPr>
          </w:rPrChange>
        </w:rPr>
        <w:pPrChange w:id="95" w:author="KUN WANG" w:date="2020-05-04T13:39:17Z">
          <w:pPr/>
        </w:pPrChange>
      </w:pPr>
      <w:del w:id="99" w:author="林 正人" w:date="2020-05-04T11:55:00Z">
        <w:r>
          <w:rPr>
            <w:sz w:val="16"/>
            <w:szCs w:val="16"/>
            <w:rPrChange w:id="100" w:author="lenovo" w:date="2018-06-13T10:32:00Z">
              <w:rPr/>
            </w:rPrChange>
          </w:rPr>
          <w:delText>Upper bounds of eavesdropper’s performances in finite-length code with the decoy method</w:delText>
        </w:r>
      </w:del>
    </w:p>
    <w:p>
      <w:pPr>
        <w:rPr>
          <w:del w:id="102" w:author="林 正人" w:date="2020-05-04T11:55:00Z"/>
          <w:sz w:val="16"/>
          <w:szCs w:val="16"/>
          <w:rPrChange w:id="103" w:author="lenovo" w:date="2018-06-13T10:32:00Z">
            <w:rPr>
              <w:del w:id="104" w:author="林 正人" w:date="2020-05-04T11:55:00Z"/>
            </w:rPr>
          </w:rPrChange>
        </w:rPr>
        <w:pPrChange w:id="101" w:author="KUN WANG" w:date="2020-05-04T13:39:17Z">
          <w:pPr/>
        </w:pPrChange>
      </w:pPr>
      <w:del w:id="105" w:author="林 正人" w:date="2020-05-04T11:55:00Z">
        <w:r>
          <w:rPr>
            <w:sz w:val="16"/>
            <w:szCs w:val="16"/>
            <w:rPrChange w:id="106" w:author="lenovo" w:date="2018-06-13T10:32:00Z">
              <w:rPr/>
            </w:rPrChange>
          </w:rPr>
          <w:delText>Physical Review A 76 (1), 012329</w:delText>
        </w:r>
      </w:del>
      <w:ins w:id="107" w:author="user" w:date="2018-06-13T08:57:00Z">
        <w:del w:id="108" w:author="林 正人" w:date="2020-05-04T11:55:00Z">
          <w:r>
            <w:rPr>
              <w:sz w:val="16"/>
              <w:szCs w:val="16"/>
              <w:rPrChange w:id="109" w:author="lenovo" w:date="2018-06-13T10:32:00Z">
                <w:rPr/>
              </w:rPrChange>
            </w:rPr>
            <w:delText xml:space="preserve">  </w:delText>
          </w:r>
        </w:del>
      </w:ins>
      <w:ins w:id="110" w:author="user" w:date="2018-06-13T08:57:00Z">
        <w:del w:id="111" w:author="林 正人" w:date="2018-06-13T10:24:00Z">
          <w:r>
            <w:rPr>
              <w:rFonts w:ascii="游明朝" w:hAnsi="游明朝" w:eastAsia="游明朝"/>
              <w:sz w:val="16"/>
              <w:szCs w:val="16"/>
              <w:lang w:eastAsia="ja-JP"/>
              <w:rPrChange w:id="112" w:author="lenovo" w:date="2018-06-13T10:32:00Z">
                <w:rPr>
                  <w:rFonts w:ascii="游明朝" w:hAnsi="游明朝" w:eastAsia="游明朝"/>
                  <w:lang w:eastAsia="ja-JP"/>
                </w:rPr>
              </w:rPrChange>
            </w:rPr>
            <w:delText>year?</w:delText>
          </w:r>
        </w:del>
      </w:ins>
      <w:ins w:id="113" w:author="lenovo" w:date="2018-06-13T10:33:00Z">
        <w:del w:id="114" w:author="林 正人" w:date="2020-05-04T11:55:00Z">
          <w:r>
            <w:rPr>
              <w:rFonts w:hint="eastAsia" w:ascii="游明朝" w:hAnsi="游明朝"/>
              <w:sz w:val="16"/>
              <w:szCs w:val="16"/>
            </w:rPr>
            <w:delText xml:space="preserve">, </w:delText>
          </w:r>
        </w:del>
      </w:ins>
    </w:p>
    <w:p>
      <w:pPr>
        <w:rPr>
          <w:del w:id="116" w:author="林 正人" w:date="2020-05-04T11:55:00Z"/>
        </w:rPr>
        <w:pPrChange w:id="115" w:author="KUN WANG" w:date="2020-05-04T13:39:17Z">
          <w:pPr/>
        </w:pPrChange>
      </w:pPr>
    </w:p>
    <w:p>
      <w:pPr>
        <w:rPr>
          <w:b/>
          <w:rPrChange w:id="118" w:author="lenovo" w:date="2018-06-13T10:34:00Z">
            <w:rPr/>
          </w:rPrChange>
        </w:rPr>
        <w:pPrChange w:id="117" w:author="KUN WANG" w:date="2020-05-04T13:39:17Z">
          <w:pPr/>
        </w:pPrChange>
      </w:pPr>
      <w:ins w:id="119" w:author="林 正人" w:date="2018-06-14T20:38:00Z">
        <w:r>
          <w:rPr>
            <w:lang w:val="en-US" w:eastAsia="ja-JP"/>
          </w:rPr>
          <w:drawing>
            <wp:anchor distT="0" distB="0" distL="114300" distR="114300" simplePos="0" relativeHeight="251654144" behindDoc="0" locked="0" layoutInCell="1" allowOverlap="1">
              <wp:simplePos x="0" y="0"/>
              <wp:positionH relativeFrom="column">
                <wp:posOffset>2390775</wp:posOffset>
              </wp:positionH>
              <wp:positionV relativeFrom="paragraph">
                <wp:posOffset>8890</wp:posOffset>
              </wp:positionV>
              <wp:extent cx="2882265" cy="2146935"/>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2265" cy="2146935"/>
                      </a:xfrm>
                      <a:prstGeom prst="rect">
                        <a:avLst/>
                      </a:prstGeom>
                    </pic:spPr>
                  </pic:pic>
                </a:graphicData>
              </a:graphic>
            </wp:anchor>
          </w:drawing>
        </w:r>
      </w:ins>
      <w:r>
        <w:rPr>
          <w:b/>
          <w:rPrChange w:id="121" w:author="lenovo" w:date="2018-06-13T10:34:00Z">
            <w:rPr/>
          </w:rPrChange>
        </w:rPr>
        <w:t>Quantum Computer:</w:t>
      </w:r>
    </w:p>
    <w:p>
      <w:r>
        <w:t xml:space="preserve">I studied verification of quantum computer. When the quantum devices are affected by noise, the computation outcome of quantum computer is not correct. Some of problems to be solved by </w:t>
      </w:r>
      <w:ins w:id="122" w:author="user" w:date="2018-06-13T08:57:00Z">
        <w:r>
          <w:rPr/>
          <w:t xml:space="preserve">the </w:t>
        </w:r>
      </w:ins>
      <w:r>
        <w:t xml:space="preserve">quantum computer cannot be checked by </w:t>
      </w:r>
      <w:ins w:id="123" w:author="user" w:date="2018-06-13T08:57:00Z">
        <w:r>
          <w:rPr/>
          <w:t xml:space="preserve">a </w:t>
        </w:r>
      </w:ins>
      <w:r>
        <w:t xml:space="preserve">classical computer. In this case, we need to verify the computation outcome. In the following paper, I proposed a method to guarantee the computation outcome of </w:t>
      </w:r>
      <w:ins w:id="124" w:author="user" w:date="2018-06-13T08:58:00Z">
        <w:r>
          <w:rPr/>
          <w:t xml:space="preserve">a </w:t>
        </w:r>
      </w:ins>
      <w:r>
        <w:t>quantum computer</w:t>
      </w:r>
      <w:ins w:id="125" w:author="林 正人" w:date="2018-06-14T20:00:00Z">
        <w:r>
          <w:rPr/>
          <w:t xml:space="preserve"> as Fig. 2</w:t>
        </w:r>
      </w:ins>
      <w:r>
        <w:t>. After this paper, many papers employed the method of this paper to verify quantum computer</w:t>
      </w:r>
      <w:ins w:id="126" w:author="user" w:date="2018-06-13T08:58:00Z">
        <w:r>
          <w:rPr/>
          <w:t>s</w:t>
        </w:r>
      </w:ins>
      <w:r>
        <w:t>. Then, I extended my method so that it verifies the computation outcome even in the presence of noises. This method can be applied to an implementation of quantum computer.</w:t>
      </w:r>
    </w:p>
    <w:p/>
    <w:p>
      <w:pPr>
        <w:rPr>
          <w:sz w:val="16"/>
          <w:szCs w:val="16"/>
          <w:rPrChange w:id="127" w:author="lenovo" w:date="2018-06-13T10:32:00Z">
            <w:rPr/>
          </w:rPrChange>
        </w:rPr>
      </w:pPr>
      <w:r>
        <w:rPr>
          <w:sz w:val="16"/>
          <w:szCs w:val="16"/>
          <w:rPrChange w:id="128" w:author="lenovo" w:date="2018-06-13T10:32:00Z">
            <w:rPr/>
          </w:rPrChange>
        </w:rPr>
        <w:t>M Hayashi, T Morimae</w:t>
      </w:r>
    </w:p>
    <w:p>
      <w:pPr>
        <w:rPr>
          <w:sz w:val="16"/>
          <w:szCs w:val="16"/>
          <w:rPrChange w:id="129" w:author="lenovo" w:date="2018-06-13T10:32:00Z">
            <w:rPr/>
          </w:rPrChange>
        </w:rPr>
      </w:pPr>
      <w:r>
        <w:rPr>
          <w:sz w:val="16"/>
          <w:szCs w:val="16"/>
          <w:rPrChange w:id="130" w:author="lenovo" w:date="2018-06-13T10:32:00Z">
            <w:rPr/>
          </w:rPrChange>
        </w:rPr>
        <w:t>Verifiable measurement-only blind quantum computing with stabilizer testing</w:t>
      </w:r>
    </w:p>
    <w:p>
      <w:pPr>
        <w:rPr>
          <w:sz w:val="16"/>
          <w:szCs w:val="16"/>
          <w:rPrChange w:id="131" w:author="lenovo" w:date="2018-06-13T10:32:00Z">
            <w:rPr/>
          </w:rPrChange>
        </w:rPr>
      </w:pPr>
      <w:r>
        <w:rPr>
          <w:sz w:val="16"/>
          <w:szCs w:val="16"/>
          <w:rPrChange w:id="132" w:author="lenovo" w:date="2018-06-13T10:32:00Z">
            <w:rPr/>
          </w:rPrChange>
        </w:rPr>
        <w:t>Physical review letters 115 (22), 220502</w:t>
      </w:r>
      <w:ins w:id="133" w:author="林 正人" w:date="2018-06-13T10:25:00Z">
        <w:r>
          <w:rPr>
            <w:sz w:val="16"/>
            <w:szCs w:val="16"/>
            <w:rPrChange w:id="134" w:author="lenovo" w:date="2018-06-13T10:32:00Z">
              <w:rPr/>
            </w:rPrChange>
          </w:rPr>
          <w:t xml:space="preserve"> </w:t>
        </w:r>
      </w:ins>
      <w:ins w:id="135" w:author="user" w:date="2018-06-13T08:58:00Z">
        <w:del w:id="136" w:author="林 正人" w:date="2018-06-13T10:25:00Z">
          <w:r>
            <w:rPr>
              <w:sz w:val="16"/>
              <w:szCs w:val="16"/>
              <w:rPrChange w:id="137" w:author="lenovo" w:date="2018-06-13T10:32:00Z">
                <w:rPr/>
              </w:rPrChange>
            </w:rPr>
            <w:delText xml:space="preserve">     year?</w:delText>
          </w:r>
        </w:del>
      </w:ins>
      <w:ins w:id="138" w:author="lenovo" w:date="2018-06-13T10:33:00Z">
        <w:r>
          <w:rPr>
            <w:rFonts w:hint="eastAsia"/>
            <w:sz w:val="16"/>
            <w:szCs w:val="16"/>
          </w:rPr>
          <w:t xml:space="preserve">, </w:t>
        </w:r>
      </w:ins>
      <w:ins w:id="139" w:author="林 正人" w:date="2018-06-13T10:25:00Z">
        <w:r>
          <w:rPr>
            <w:sz w:val="16"/>
            <w:szCs w:val="16"/>
            <w:rPrChange w:id="140" w:author="lenovo" w:date="2018-06-13T10:32:00Z">
              <w:rPr/>
            </w:rPrChange>
          </w:rPr>
          <w:t>2015</w:t>
        </w:r>
      </w:ins>
    </w:p>
    <w:p>
      <w:pPr>
        <w:rPr>
          <w:ins w:id="141" w:author="林 正人" w:date="2020-05-04T12:36:00Z"/>
        </w:rPr>
      </w:pPr>
    </w:p>
    <w:p>
      <w:pPr>
        <w:rPr>
          <w:ins w:id="142" w:author="林 正人" w:date="2020-05-04T12:36:00Z"/>
          <w:rFonts w:eastAsia="游明朝"/>
          <w:lang w:eastAsia="ja-JP"/>
        </w:rPr>
      </w:pPr>
      <w:ins w:id="143" w:author="林 正人" w:date="2020-05-04T12:36:00Z">
        <w:r>
          <w:rPr>
            <w:rFonts w:hint="eastAsia" w:eastAsia="游明朝"/>
            <w:lang w:eastAsia="ja-JP"/>
          </w:rPr>
          <w:t>This pa</w:t>
        </w:r>
      </w:ins>
      <w:ins w:id="144" w:author="林 正人" w:date="2020-05-04T12:36:00Z">
        <w:r>
          <w:rPr>
            <w:rFonts w:eastAsia="游明朝"/>
            <w:lang w:eastAsia="ja-JP"/>
          </w:rPr>
          <w:t xml:space="preserve">per discussed the verification of </w:t>
        </w:r>
      </w:ins>
      <w:ins w:id="145" w:author="林 正人" w:date="2020-05-04T12:37:00Z">
        <w:r>
          <w:rPr>
            <w:rFonts w:eastAsia="游明朝"/>
            <w:lang w:eastAsia="ja-JP"/>
          </w:rPr>
          <w:t xml:space="preserve">measurement-based </w:t>
        </w:r>
      </w:ins>
      <w:ins w:id="146" w:author="林 正人" w:date="2020-05-04T12:36:00Z">
        <w:r>
          <w:rPr>
            <w:rFonts w:eastAsia="游明朝"/>
            <w:lang w:eastAsia="ja-JP"/>
          </w:rPr>
          <w:t>q</w:t>
        </w:r>
      </w:ins>
      <w:ins w:id="147" w:author="林 正人" w:date="2020-05-04T12:37:00Z">
        <w:r>
          <w:rPr>
            <w:rFonts w:eastAsia="游明朝"/>
            <w:lang w:eastAsia="ja-JP"/>
          </w:rPr>
          <w:t>uantum computer.</w:t>
        </w:r>
      </w:ins>
    </w:p>
    <w:p>
      <w:pPr>
        <w:rPr>
          <w:ins w:id="148" w:author="林 正人" w:date="2020-05-04T12:37:00Z"/>
          <w:rFonts w:eastAsia="游明朝"/>
          <w:lang w:eastAsia="ja-JP"/>
        </w:rPr>
      </w:pPr>
    </w:p>
    <w:p>
      <w:pPr>
        <w:widowControl w:val="0"/>
        <w:autoSpaceDE w:val="0"/>
        <w:autoSpaceDN w:val="0"/>
        <w:adjustRightInd w:val="0"/>
        <w:spacing w:after="0" w:line="240" w:lineRule="auto"/>
        <w:rPr>
          <w:ins w:id="149" w:author="林 正人" w:date="2020-05-04T12:37:00Z"/>
          <w:rFonts w:ascii="NimbusRomNo9L-ReguItal" w:hAnsi="NimbusRomNo9L-ReguItal" w:cs="NimbusRomNo9L-ReguItal"/>
          <w:sz w:val="24"/>
          <w:szCs w:val="24"/>
          <w:lang w:val="en-US"/>
        </w:rPr>
      </w:pPr>
      <w:ins w:id="150" w:author="林 正人" w:date="2020-05-04T12:37:00Z">
        <w:r>
          <w:rPr>
            <w:rFonts w:ascii="NimbusRomNo9L-Regu" w:hAnsi="NimbusRomNo9L-Regu" w:cs="NimbusRomNo9L-Regu"/>
            <w:sz w:val="24"/>
            <w:szCs w:val="24"/>
            <w:lang w:val="en-US"/>
          </w:rPr>
          <w:t xml:space="preserve">K. Fujii and </w:t>
        </w:r>
      </w:ins>
      <w:ins w:id="151" w:author="林 正人" w:date="2020-05-04T12:37:00Z">
        <w:r>
          <w:rPr>
            <w:rFonts w:ascii="NimbusRomNo9L-Medi" w:hAnsi="NimbusRomNo9L-Medi" w:cs="NimbusRomNo9L-Medi"/>
            <w:sz w:val="24"/>
            <w:szCs w:val="24"/>
            <w:lang w:val="en-US"/>
          </w:rPr>
          <w:t>M. Hayashi</w:t>
        </w:r>
      </w:ins>
      <w:ins w:id="152" w:author="林 正人" w:date="2020-05-04T12:37:00Z">
        <w:r>
          <w:rPr>
            <w:rFonts w:ascii="NimbusRomNo9L-Regu" w:hAnsi="NimbusRomNo9L-Regu" w:cs="NimbusRomNo9L-Regu"/>
            <w:sz w:val="24"/>
            <w:szCs w:val="24"/>
            <w:lang w:val="en-US"/>
          </w:rPr>
          <w:t xml:space="preserve">, “Verifiable fault tolerance in measurement-based quantum computation,” </w:t>
        </w:r>
      </w:ins>
      <w:ins w:id="153" w:author="林 正人" w:date="2020-05-04T12:37:00Z">
        <w:r>
          <w:rPr>
            <w:rFonts w:ascii="NimbusRomNo9L-ReguItal" w:hAnsi="NimbusRomNo9L-ReguItal" w:cs="NimbusRomNo9L-ReguItal"/>
            <w:sz w:val="24"/>
            <w:szCs w:val="24"/>
            <w:lang w:val="en-US"/>
          </w:rPr>
          <w:t>Physical</w:t>
        </w:r>
      </w:ins>
    </w:p>
    <w:p>
      <w:pPr>
        <w:rPr>
          <w:ins w:id="154" w:author="林 正人" w:date="2020-05-04T12:37:00Z"/>
          <w:rFonts w:ascii="NimbusRomNo9L-Regu" w:hAnsi="NimbusRomNo9L-Regu" w:cs="NimbusRomNo9L-Regu"/>
          <w:sz w:val="24"/>
          <w:szCs w:val="24"/>
          <w:lang w:val="en-US"/>
        </w:rPr>
      </w:pPr>
      <w:ins w:id="155" w:author="林 正人" w:date="2020-05-04T12:37:00Z">
        <w:r>
          <w:rPr>
            <w:rFonts w:ascii="NimbusRomNo9L-ReguItal" w:hAnsi="NimbusRomNo9L-ReguItal" w:cs="NimbusRomNo9L-ReguItal"/>
            <w:sz w:val="24"/>
            <w:szCs w:val="24"/>
            <w:lang w:val="en-US"/>
          </w:rPr>
          <w:t>Review A, Rapid Communication</w:t>
        </w:r>
      </w:ins>
      <w:ins w:id="156" w:author="林 正人" w:date="2020-05-04T12:37:00Z">
        <w:r>
          <w:rPr>
            <w:rFonts w:ascii="NimbusRomNo9L-Regu" w:hAnsi="NimbusRomNo9L-Regu" w:cs="NimbusRomNo9L-Regu"/>
            <w:sz w:val="24"/>
            <w:szCs w:val="24"/>
            <w:lang w:val="en-US"/>
          </w:rPr>
          <w:t>, Vol. 96, 030301(R) (2017).</w:t>
        </w:r>
      </w:ins>
    </w:p>
    <w:p>
      <w:pPr>
        <w:rPr>
          <w:ins w:id="157" w:author="林 正人" w:date="2020-05-04T12:37:00Z"/>
          <w:rFonts w:ascii="NimbusRomNo9L-Regu" w:hAnsi="NimbusRomNo9L-Regu" w:cs="NimbusRomNo9L-Regu"/>
          <w:sz w:val="24"/>
          <w:szCs w:val="24"/>
          <w:lang w:val="en-US"/>
        </w:rPr>
      </w:pPr>
    </w:p>
    <w:p>
      <w:pPr>
        <w:rPr>
          <w:ins w:id="158" w:author="林 正人" w:date="2020-05-04T12:38:00Z"/>
          <w:rFonts w:eastAsia="游明朝"/>
          <w:lang w:eastAsia="ja-JP"/>
        </w:rPr>
      </w:pPr>
      <w:ins w:id="159" w:author="林 正人" w:date="2020-05-04T12:37:00Z">
        <w:r>
          <w:rPr>
            <w:rFonts w:hint="eastAsia" w:eastAsia="游明朝"/>
            <w:lang w:eastAsia="ja-JP"/>
          </w:rPr>
          <w:t>This pa</w:t>
        </w:r>
      </w:ins>
      <w:ins w:id="160" w:author="林 正人" w:date="2020-05-04T12:37:00Z">
        <w:r>
          <w:rPr>
            <w:rFonts w:eastAsia="游明朝"/>
            <w:lang w:eastAsia="ja-JP"/>
          </w:rPr>
          <w:t xml:space="preserve">per discussed the verification of </w:t>
        </w:r>
      </w:ins>
      <w:ins w:id="161" w:author="林 正人" w:date="2020-05-04T12:38:00Z">
        <w:r>
          <w:rPr>
            <w:rFonts w:eastAsia="游明朝"/>
            <w:lang w:eastAsia="ja-JP"/>
          </w:rPr>
          <w:t xml:space="preserve">fault tolerant </w:t>
        </w:r>
      </w:ins>
      <w:ins w:id="162" w:author="林 正人" w:date="2020-05-04T12:37:00Z">
        <w:r>
          <w:rPr>
            <w:rFonts w:eastAsia="游明朝"/>
            <w:lang w:eastAsia="ja-JP"/>
          </w:rPr>
          <w:t>measurement-based quantum computer.</w:t>
        </w:r>
      </w:ins>
      <w:ins w:id="163" w:author="林 正人" w:date="2020-05-04T12:39:00Z">
        <w:r>
          <w:rPr>
            <w:rFonts w:eastAsia="游明朝"/>
            <w:lang w:eastAsia="ja-JP"/>
          </w:rPr>
          <w:t xml:space="preserve"> This method works even with the noise existence.</w:t>
        </w:r>
      </w:ins>
    </w:p>
    <w:p>
      <w:pPr>
        <w:rPr>
          <w:ins w:id="164" w:author="林 正人" w:date="2020-05-04T12:38:00Z"/>
          <w:rFonts w:eastAsia="游明朝"/>
          <w:lang w:eastAsia="ja-JP"/>
        </w:rPr>
      </w:pPr>
    </w:p>
    <w:p>
      <w:pPr>
        <w:widowControl w:val="0"/>
        <w:autoSpaceDE w:val="0"/>
        <w:autoSpaceDN w:val="0"/>
        <w:adjustRightInd w:val="0"/>
        <w:spacing w:after="0" w:line="240" w:lineRule="auto"/>
        <w:rPr>
          <w:ins w:id="165" w:author="林 正人" w:date="2020-05-04T12:38:00Z"/>
          <w:rFonts w:ascii="NimbusRomNo9L-ReguItal" w:hAnsi="NimbusRomNo9L-ReguItal" w:cs="NimbusRomNo9L-ReguItal"/>
          <w:sz w:val="24"/>
          <w:szCs w:val="24"/>
          <w:lang w:val="en-US"/>
        </w:rPr>
      </w:pPr>
      <w:ins w:id="166" w:author="林 正人" w:date="2020-05-04T12:38:00Z">
        <w:r>
          <w:rPr>
            <w:rFonts w:ascii="NimbusRomNo9L-Medi" w:hAnsi="NimbusRomNo9L-Medi" w:cs="NimbusRomNo9L-Medi"/>
            <w:sz w:val="24"/>
            <w:szCs w:val="24"/>
            <w:lang w:val="en-US"/>
          </w:rPr>
          <w:t xml:space="preserve">M. Hayashi </w:t>
        </w:r>
      </w:ins>
      <w:ins w:id="167" w:author="林 正人" w:date="2020-05-04T12:38:00Z">
        <w:r>
          <w:rPr>
            <w:rFonts w:ascii="NimbusRomNo9L-Regu" w:hAnsi="NimbusRomNo9L-Regu" w:cs="NimbusRomNo9L-Regu"/>
            <w:sz w:val="24"/>
            <w:szCs w:val="24"/>
            <w:lang w:val="en-US"/>
          </w:rPr>
          <w:t xml:space="preserve">and M. Hajduˇsek, “Self-guaranteed measurement-based blind quantum computation,” </w:t>
        </w:r>
      </w:ins>
      <w:ins w:id="168" w:author="林 正人" w:date="2020-05-04T12:38:00Z">
        <w:r>
          <w:rPr>
            <w:rFonts w:ascii="NimbusRomNo9L-ReguItal" w:hAnsi="NimbusRomNo9L-ReguItal" w:cs="NimbusRomNo9L-ReguItal"/>
            <w:sz w:val="24"/>
            <w:szCs w:val="24"/>
            <w:lang w:val="en-US"/>
          </w:rPr>
          <w:t>Physical</w:t>
        </w:r>
      </w:ins>
    </w:p>
    <w:p>
      <w:pPr>
        <w:rPr>
          <w:ins w:id="169" w:author="林 正人" w:date="2020-05-04T12:38:00Z"/>
          <w:rFonts w:ascii="NimbusRomNo9L-Regu" w:hAnsi="NimbusRomNo9L-Regu" w:cs="NimbusRomNo9L-Regu"/>
          <w:sz w:val="24"/>
          <w:szCs w:val="24"/>
          <w:lang w:val="en-US"/>
        </w:rPr>
      </w:pPr>
      <w:ins w:id="170" w:author="林 正人" w:date="2020-05-04T12:38:00Z">
        <w:r>
          <w:rPr>
            <w:rFonts w:ascii="NimbusRomNo9L-ReguItal" w:hAnsi="NimbusRomNo9L-ReguItal" w:cs="NimbusRomNo9L-ReguItal"/>
            <w:sz w:val="24"/>
            <w:szCs w:val="24"/>
            <w:lang w:val="en-US"/>
          </w:rPr>
          <w:t>Review A</w:t>
        </w:r>
      </w:ins>
      <w:ins w:id="171" w:author="林 正人" w:date="2020-05-04T12:38:00Z">
        <w:r>
          <w:rPr>
            <w:rFonts w:ascii="NimbusRomNo9L-Regu" w:hAnsi="NimbusRomNo9L-Regu" w:cs="NimbusRomNo9L-Regu"/>
            <w:sz w:val="24"/>
            <w:szCs w:val="24"/>
            <w:lang w:val="en-US"/>
          </w:rPr>
          <w:t>, Vol. 97, 052308 (2018).</w:t>
        </w:r>
      </w:ins>
    </w:p>
    <w:p>
      <w:pPr>
        <w:rPr>
          <w:ins w:id="172" w:author="林 正人" w:date="2020-05-04T12:38:00Z"/>
          <w:rFonts w:ascii="NimbusRomNo9L-Regu" w:hAnsi="NimbusRomNo9L-Regu" w:cs="NimbusRomNo9L-Regu"/>
          <w:sz w:val="24"/>
          <w:szCs w:val="24"/>
          <w:lang w:val="en-US"/>
        </w:rPr>
      </w:pPr>
    </w:p>
    <w:p>
      <w:pPr>
        <w:rPr>
          <w:ins w:id="173" w:author="林 正人" w:date="2020-05-04T12:38:00Z"/>
          <w:rFonts w:eastAsia="游明朝"/>
          <w:lang w:eastAsia="ja-JP"/>
        </w:rPr>
      </w:pPr>
      <w:ins w:id="174" w:author="林 正人" w:date="2020-05-04T12:38:00Z">
        <w:r>
          <w:rPr>
            <w:rFonts w:hint="eastAsia" w:eastAsia="游明朝"/>
            <w:lang w:eastAsia="ja-JP"/>
          </w:rPr>
          <w:t>This pa</w:t>
        </w:r>
      </w:ins>
      <w:ins w:id="175" w:author="林 正人" w:date="2020-05-04T12:38:00Z">
        <w:r>
          <w:rPr>
            <w:rFonts w:eastAsia="游明朝"/>
            <w:lang w:eastAsia="ja-JP"/>
          </w:rPr>
          <w:t>per discussed the self-te</w:t>
        </w:r>
      </w:ins>
      <w:ins w:id="176" w:author="林 正人" w:date="2020-05-04T12:39:00Z">
        <w:r>
          <w:rPr>
            <w:rFonts w:eastAsia="游明朝"/>
            <w:lang w:eastAsia="ja-JP"/>
          </w:rPr>
          <w:t>s</w:t>
        </w:r>
      </w:ins>
      <w:ins w:id="177" w:author="林 正人" w:date="2020-05-04T12:38:00Z">
        <w:r>
          <w:rPr>
            <w:rFonts w:eastAsia="游明朝"/>
            <w:lang w:eastAsia="ja-JP"/>
          </w:rPr>
          <w:t xml:space="preserve">ting of measurement-based quantum computer even with </w:t>
        </w:r>
      </w:ins>
      <w:ins w:id="178" w:author="林 正人" w:date="2020-05-04T12:39:00Z">
        <w:r>
          <w:rPr>
            <w:rFonts w:eastAsia="游明朝"/>
            <w:lang w:eastAsia="ja-JP"/>
          </w:rPr>
          <w:t>untrusted measurement devices.</w:t>
        </w:r>
      </w:ins>
    </w:p>
    <w:p>
      <w:pPr>
        <w:rPr>
          <w:ins w:id="179" w:author="林 正人" w:date="2020-05-04T12:37:00Z"/>
          <w:rFonts w:hint="eastAsia" w:eastAsia="游明朝"/>
          <w:lang w:eastAsia="ja-JP"/>
          <w:rPrChange w:id="180" w:author="林 正人" w:date="2020-05-04T12:39:00Z">
            <w:rPr>
              <w:ins w:id="181" w:author="林 正人" w:date="2020-05-04T12:37:00Z"/>
              <w:rFonts w:eastAsia="游明朝"/>
              <w:lang w:eastAsia="ja-JP"/>
            </w:rPr>
          </w:rPrChange>
        </w:rPr>
      </w:pPr>
    </w:p>
    <w:p>
      <w:pPr>
        <w:rPr>
          <w:ins w:id="182" w:author="林 正人" w:date="2020-05-04T12:37:00Z"/>
          <w:rFonts w:eastAsia="游明朝"/>
          <w:lang w:eastAsia="ja-JP"/>
        </w:rPr>
      </w:pPr>
    </w:p>
    <w:p>
      <w:pPr>
        <w:rPr>
          <w:ins w:id="183" w:author="林 正人" w:date="2020-05-04T12:36:00Z"/>
          <w:rFonts w:eastAsia="游明朝"/>
          <w:lang w:eastAsia="ja-JP"/>
        </w:rPr>
      </w:pPr>
    </w:p>
    <w:p>
      <w:pPr>
        <w:rPr>
          <w:ins w:id="184" w:author="林 正人" w:date="2020-05-04T12:36:00Z"/>
          <w:rFonts w:hint="eastAsia" w:eastAsia="游明朝"/>
          <w:lang w:eastAsia="ja-JP"/>
          <w:rPrChange w:id="185" w:author="林 正人" w:date="2020-05-04T12:36:00Z">
            <w:rPr>
              <w:ins w:id="186" w:author="林 正人" w:date="2020-05-04T12:36:00Z"/>
            </w:rPr>
          </w:rPrChange>
        </w:rPr>
      </w:pPr>
    </w:p>
    <w:p>
      <w:pPr>
        <w:rPr>
          <w:rFonts w:hint="eastAsia"/>
        </w:rPr>
      </w:pPr>
    </w:p>
    <w:p>
      <w:pPr>
        <w:rPr>
          <w:b/>
          <w:rPrChange w:id="187" w:author="lenovo" w:date="2018-06-13T10:34:00Z">
            <w:rPr/>
          </w:rPrChange>
        </w:rPr>
      </w:pPr>
      <w:ins w:id="188" w:author="林 正人" w:date="2018-06-14T20:39:00Z">
        <w:r>
          <w:rPr>
            <w:lang w:val="en-US" w:eastAsia="ja-JP"/>
          </w:rPr>
          <w:drawing>
            <wp:anchor distT="0" distB="0" distL="114300" distR="114300" simplePos="0" relativeHeight="251657216" behindDoc="0" locked="0" layoutInCell="1" allowOverlap="1">
              <wp:simplePos x="0" y="0"/>
              <wp:positionH relativeFrom="column">
                <wp:posOffset>2738755</wp:posOffset>
              </wp:positionH>
              <wp:positionV relativeFrom="paragraph">
                <wp:posOffset>7620</wp:posOffset>
              </wp:positionV>
              <wp:extent cx="2535555" cy="159258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35555" cy="1592580"/>
                      </a:xfrm>
                      <a:prstGeom prst="rect">
                        <a:avLst/>
                      </a:prstGeom>
                    </pic:spPr>
                  </pic:pic>
                </a:graphicData>
              </a:graphic>
            </wp:anchor>
          </w:drawing>
        </w:r>
      </w:ins>
      <w:r>
        <w:rPr>
          <w:b/>
          <w:rPrChange w:id="190" w:author="lenovo" w:date="2018-06-13T10:34:00Z">
            <w:rPr/>
          </w:rPrChange>
        </w:rPr>
        <w:t>Quantum network coding:</w:t>
      </w:r>
    </w:p>
    <w:p>
      <w:r>
        <w:t xml:space="preserve">In the multiparty quantum information processing, we need a quantum network. However, a quantum network has a bottleneck. To improve the performance of the quantum network, we need to improve the bottleneck. </w:t>
      </w:r>
      <w:del w:id="191" w:author="user" w:date="2018-06-13T08:59:00Z">
        <w:r>
          <w:rPr/>
          <w:delText>The following m</w:delText>
        </w:r>
      </w:del>
      <w:ins w:id="192" w:author="user" w:date="2018-06-13T08:59:00Z">
        <w:r>
          <w:rPr/>
          <w:t>M</w:t>
        </w:r>
      </w:ins>
      <w:r>
        <w:t xml:space="preserve">y paper </w:t>
      </w:r>
      <w:ins w:id="193" w:author="user" w:date="2018-06-13T08:59:00Z">
        <w:r>
          <w:rPr/>
          <w:t xml:space="preserve">below </w:t>
        </w:r>
      </w:ins>
      <w:r>
        <w:t>started the analysis of quantum network coding for the first time</w:t>
      </w:r>
      <w:ins w:id="194" w:author="林 正人" w:date="2018-06-14T20:01:00Z">
        <w:r>
          <w:rPr/>
          <w:t xml:space="preserve"> as Fig. 3</w:t>
        </w:r>
      </w:ins>
      <w:r>
        <w:t>. After this paper, many researchers started to study quantum network coding. I proposed several protocols to improve the bottleneck in the quantum network. For example, in one of my protocols, I proposed an efficient use of quantum teleportation. This protocol resolves the bottleneck in the quantum butterfly network.</w:t>
      </w:r>
    </w:p>
    <w:p/>
    <w:p>
      <w:pPr>
        <w:rPr>
          <w:sz w:val="16"/>
          <w:szCs w:val="16"/>
          <w:rPrChange w:id="195" w:author="lenovo" w:date="2018-06-13T10:32:00Z">
            <w:rPr/>
          </w:rPrChange>
        </w:rPr>
      </w:pPr>
      <w:r>
        <w:rPr>
          <w:sz w:val="16"/>
          <w:szCs w:val="16"/>
          <w:rPrChange w:id="196" w:author="lenovo" w:date="2018-06-13T10:32:00Z">
            <w:rPr/>
          </w:rPrChange>
        </w:rPr>
        <w:t>M Hayashi, K Iwama, H Nishimura, R Raymond, S Yamashita</w:t>
      </w:r>
    </w:p>
    <w:p>
      <w:pPr>
        <w:rPr>
          <w:sz w:val="16"/>
          <w:szCs w:val="16"/>
          <w:rPrChange w:id="197" w:author="lenovo" w:date="2018-06-13T10:32:00Z">
            <w:rPr/>
          </w:rPrChange>
        </w:rPr>
      </w:pPr>
      <w:r>
        <w:rPr>
          <w:sz w:val="16"/>
          <w:szCs w:val="16"/>
          <w:rPrChange w:id="198" w:author="lenovo" w:date="2018-06-13T10:32:00Z">
            <w:rPr/>
          </w:rPrChange>
        </w:rPr>
        <w:t>Quantum network coding</w:t>
      </w:r>
    </w:p>
    <w:p>
      <w:pPr>
        <w:rPr>
          <w:sz w:val="16"/>
          <w:szCs w:val="16"/>
          <w:rPrChange w:id="199" w:author="lenovo" w:date="2018-06-13T10:32:00Z">
            <w:rPr/>
          </w:rPrChange>
        </w:rPr>
      </w:pPr>
      <w:r>
        <w:rPr>
          <w:sz w:val="16"/>
          <w:szCs w:val="16"/>
          <w:rPrChange w:id="200" w:author="lenovo" w:date="2018-06-13T10:32:00Z">
            <w:rPr/>
          </w:rPrChange>
        </w:rPr>
        <w:t>Annual Symposium on Theoretical Aspects of Computer Science (STACS), 610-621</w:t>
      </w:r>
      <w:ins w:id="201" w:author="林 正人" w:date="2018-06-13T10:34:00Z">
        <w:r>
          <w:rPr>
            <w:sz w:val="16"/>
            <w:szCs w:val="16"/>
            <w:rPrChange w:id="202" w:author="lenovo" w:date="2018-06-13T10:32:00Z">
              <w:rPr/>
            </w:rPrChange>
          </w:rPr>
          <w:t xml:space="preserve"> 200</w:t>
        </w:r>
      </w:ins>
      <w:ins w:id="203" w:author="林 正人" w:date="2018-06-13T10:35:00Z">
        <w:r>
          <w:rPr>
            <w:sz w:val="16"/>
            <w:szCs w:val="16"/>
            <w:rPrChange w:id="204" w:author="lenovo" w:date="2018-06-13T10:32:00Z">
              <w:rPr/>
            </w:rPrChange>
          </w:rPr>
          <w:t>7</w:t>
        </w:r>
      </w:ins>
    </w:p>
    <w:p/>
    <w:p>
      <w:pPr>
        <w:widowControl w:val="0"/>
        <w:autoSpaceDE w:val="0"/>
        <w:autoSpaceDN w:val="0"/>
        <w:adjustRightInd w:val="0"/>
        <w:spacing w:after="0" w:line="240" w:lineRule="auto"/>
        <w:rPr>
          <w:ins w:id="205" w:author="林 正人" w:date="2020-05-04T12:40:00Z"/>
          <w:rFonts w:hint="eastAsia" w:eastAsia="游明朝"/>
          <w:lang w:eastAsia="ja-JP"/>
          <w:rPrChange w:id="206" w:author="林 正人" w:date="2020-05-04T12:40:00Z">
            <w:rPr>
              <w:ins w:id="207" w:author="林 正人" w:date="2020-05-04T12:40:00Z"/>
            </w:rPr>
          </w:rPrChange>
        </w:rPr>
      </w:pPr>
      <w:ins w:id="208" w:author="林 正人" w:date="2020-05-04T12:40:00Z">
        <w:r>
          <w:rPr>
            <w:rFonts w:hint="eastAsia" w:eastAsia="游明朝"/>
            <w:lang w:eastAsia="ja-JP"/>
          </w:rPr>
          <w:t>This paper is the first paper of qu</w:t>
        </w:r>
      </w:ins>
      <w:ins w:id="209" w:author="林 正人" w:date="2020-05-04T12:40:00Z">
        <w:r>
          <w:rPr>
            <w:rFonts w:eastAsia="游明朝"/>
            <w:lang w:eastAsia="ja-JP"/>
          </w:rPr>
          <w:t>antum network coding.</w:t>
        </w:r>
      </w:ins>
    </w:p>
    <w:p>
      <w:pPr>
        <w:widowControl w:val="0"/>
        <w:autoSpaceDE w:val="0"/>
        <w:autoSpaceDN w:val="0"/>
        <w:adjustRightInd w:val="0"/>
        <w:spacing w:after="0" w:line="240" w:lineRule="auto"/>
        <w:rPr>
          <w:ins w:id="210" w:author="林 正人" w:date="2020-05-04T12:40:00Z"/>
        </w:rPr>
      </w:pPr>
    </w:p>
    <w:p>
      <w:pPr>
        <w:widowControl w:val="0"/>
        <w:autoSpaceDE w:val="0"/>
        <w:autoSpaceDN w:val="0"/>
        <w:adjustRightInd w:val="0"/>
        <w:spacing w:after="0" w:line="240" w:lineRule="auto"/>
        <w:rPr>
          <w:ins w:id="211" w:author="林 正人" w:date="2020-05-04T12:40:00Z"/>
        </w:rPr>
      </w:pPr>
      <w:del w:id="212" w:author="林 正人" w:date="2020-05-04T12:40:00Z">
        <w:r>
          <w:rPr/>
          <w:delText xml:space="preserve">(STACS is </w:delText>
        </w:r>
      </w:del>
      <w:del w:id="213" w:author="林 正人" w:date="2018-06-13T10:26:00Z">
        <w:r>
          <w:rPr/>
          <w:delText xml:space="preserve">one of </w:delText>
        </w:r>
        <w:commentRangeStart w:id="2"/>
        <w:r>
          <w:rPr/>
          <w:delText xml:space="preserve">second-class </w:delText>
        </w:r>
        <w:commentRangeEnd w:id="2"/>
      </w:del>
      <w:del w:id="214" w:author="林 正人" w:date="2020-05-04T12:40:00Z">
        <w:r>
          <w:rPr>
            <w:rStyle w:val="14"/>
          </w:rPr>
          <w:commentReference w:id="2"/>
        </w:r>
      </w:del>
      <w:del w:id="215" w:author="林 正人" w:date="2020-05-04T12:40:00Z">
        <w:r>
          <w:rPr/>
          <w:delText>conference</w:delText>
        </w:r>
      </w:del>
      <w:del w:id="216" w:author="林 正人" w:date="2018-06-13T10:26:00Z">
        <w:r>
          <w:rPr/>
          <w:delText>s</w:delText>
        </w:r>
      </w:del>
      <w:del w:id="217" w:author="林 正人" w:date="2020-05-04T12:40:00Z">
        <w:r>
          <w:rPr/>
          <w:delText xml:space="preserve"> in theoretical computer science. In the area of theoretical computer science, it is very often that an important result is submitted only to a conference.)</w:delText>
        </w:r>
      </w:del>
    </w:p>
    <w:p>
      <w:pPr>
        <w:widowControl w:val="0"/>
        <w:autoSpaceDE w:val="0"/>
        <w:autoSpaceDN w:val="0"/>
        <w:adjustRightInd w:val="0"/>
        <w:spacing w:after="0" w:line="240" w:lineRule="auto"/>
        <w:rPr>
          <w:ins w:id="218" w:author="林 正人" w:date="2020-05-04T12:26:00Z"/>
          <w:rFonts w:ascii="NimbusRomNo9L-Regu" w:hAnsi="NimbusRomNo9L-Regu" w:cs="NimbusRomNo9L-Regu"/>
          <w:sz w:val="24"/>
          <w:szCs w:val="24"/>
          <w:lang w:val="en-US"/>
        </w:rPr>
      </w:pPr>
      <w:ins w:id="219" w:author="林 正人" w:date="2020-05-04T12:26:00Z">
        <w:r>
          <w:rPr>
            <w:rFonts w:ascii="NimbusRomNo9L-Medi" w:hAnsi="NimbusRomNo9L-Medi" w:cs="NimbusRomNo9L-Medi"/>
            <w:sz w:val="24"/>
            <w:szCs w:val="24"/>
            <w:lang w:val="en-US"/>
          </w:rPr>
          <w:t>M. Hayashi</w:t>
        </w:r>
      </w:ins>
      <w:ins w:id="220" w:author="林 正人" w:date="2020-05-04T12:26:00Z">
        <w:r>
          <w:rPr>
            <w:rFonts w:ascii="NimbusRomNo9L-Regu" w:hAnsi="NimbusRomNo9L-Regu" w:cs="NimbusRomNo9L-Regu"/>
            <w:sz w:val="24"/>
            <w:szCs w:val="24"/>
            <w:lang w:val="en-US"/>
          </w:rPr>
          <w:t>, “Prior entanglement between senders enables perfect quantum network coding with modification,”</w:t>
        </w:r>
      </w:ins>
    </w:p>
    <w:p>
      <w:pPr>
        <w:rPr>
          <w:ins w:id="221" w:author="林 正人" w:date="2020-05-04T12:26:00Z"/>
          <w:rFonts w:ascii="NimbusRomNo9L-Regu" w:hAnsi="NimbusRomNo9L-Regu" w:cs="NimbusRomNo9L-Regu"/>
          <w:sz w:val="24"/>
          <w:szCs w:val="24"/>
          <w:lang w:val="en-US"/>
        </w:rPr>
      </w:pPr>
      <w:ins w:id="222" w:author="林 正人" w:date="2020-05-04T12:26:00Z">
        <w:r>
          <w:rPr>
            <w:rFonts w:ascii="NimbusRomNo9L-ReguItal" w:hAnsi="NimbusRomNo9L-ReguItal" w:cs="NimbusRomNo9L-ReguItal"/>
            <w:sz w:val="24"/>
            <w:szCs w:val="24"/>
            <w:lang w:val="en-US"/>
          </w:rPr>
          <w:t>Physical Review A</w:t>
        </w:r>
      </w:ins>
      <w:ins w:id="223" w:author="林 正人" w:date="2020-05-04T12:26:00Z">
        <w:r>
          <w:rPr>
            <w:rFonts w:ascii="NimbusRomNo9L-Regu" w:hAnsi="NimbusRomNo9L-Regu" w:cs="NimbusRomNo9L-Regu"/>
            <w:sz w:val="24"/>
            <w:szCs w:val="24"/>
            <w:lang w:val="en-US"/>
          </w:rPr>
          <w:t>, Vol.76, 040301(R) (2007).</w:t>
        </w:r>
      </w:ins>
    </w:p>
    <w:p>
      <w:pPr>
        <w:rPr>
          <w:ins w:id="224" w:author="林 正人" w:date="2020-05-04T12:26:00Z"/>
          <w:rFonts w:ascii="NimbusRomNo9L-Regu" w:hAnsi="NimbusRomNo9L-Regu" w:cs="NimbusRomNo9L-Regu"/>
          <w:sz w:val="24"/>
          <w:szCs w:val="24"/>
          <w:lang w:val="en-US"/>
        </w:rPr>
      </w:pPr>
    </w:p>
    <w:p>
      <w:pPr>
        <w:rPr>
          <w:ins w:id="225" w:author="林 正人" w:date="2020-05-04T12:27:00Z"/>
          <w:rFonts w:ascii="NimbusRomNo9L-Regu" w:hAnsi="NimbusRomNo9L-Regu" w:cs="NimbusRomNo9L-Regu"/>
          <w:sz w:val="24"/>
          <w:szCs w:val="24"/>
          <w:lang w:val="en-US"/>
        </w:rPr>
      </w:pPr>
      <w:ins w:id="226" w:author="林 正人" w:date="2020-05-04T12:27:00Z">
        <w:r>
          <w:rPr>
            <w:rFonts w:ascii="NimbusRomNo9L-Regu" w:hAnsi="NimbusRomNo9L-Regu" w:cs="NimbusRomNo9L-Regu"/>
            <w:sz w:val="24"/>
            <w:szCs w:val="24"/>
            <w:lang w:val="en-US"/>
          </w:rPr>
          <w:t>The proposed protocol in this paper has been experimentally implemented by Prof. Pan’s group in USTC.</w:t>
        </w:r>
      </w:ins>
    </w:p>
    <w:p>
      <w:pPr>
        <w:rPr>
          <w:ins w:id="227" w:author="林 正人" w:date="2020-05-04T12:27:00Z"/>
          <w:rFonts w:ascii="NimbusRomNo9L-Regu" w:hAnsi="NimbusRomNo9L-Regu" w:cs="NimbusRomNo9L-Regu"/>
          <w:sz w:val="24"/>
          <w:szCs w:val="24"/>
          <w:lang w:val="en-US"/>
        </w:rPr>
      </w:pPr>
    </w:p>
    <w:p>
      <w:pPr>
        <w:widowControl w:val="0"/>
        <w:autoSpaceDE w:val="0"/>
        <w:autoSpaceDN w:val="0"/>
        <w:adjustRightInd w:val="0"/>
        <w:spacing w:after="0" w:line="240" w:lineRule="auto"/>
        <w:rPr>
          <w:ins w:id="229" w:author="林 正人" w:date="2020-05-04T12:28:00Z"/>
          <w:rFonts w:ascii="NimbusRomNo9L-ReguItal" w:hAnsi="NimbusRomNo9L-ReguItal" w:cs="NimbusRomNo9L-ReguItal"/>
          <w:sz w:val="24"/>
          <w:szCs w:val="24"/>
          <w:lang w:val="en-US"/>
          <w:rPrChange w:id="230" w:author="林 正人" w:date="2020-05-04T12:28:00Z">
            <w:rPr>
              <w:ins w:id="231" w:author="林 正人" w:date="2020-05-04T12:28:00Z"/>
              <w:rFonts w:ascii="NimbusRomNo9L-Regu" w:hAnsi="NimbusRomNo9L-Regu" w:cs="NimbusRomNo9L-Regu"/>
              <w:sz w:val="24"/>
              <w:szCs w:val="24"/>
              <w:lang w:val="en-US"/>
            </w:rPr>
          </w:rPrChange>
        </w:rPr>
        <w:pPrChange w:id="228" w:author="林 正人" w:date="2020-05-04T12:28:00Z">
          <w:pPr/>
        </w:pPrChange>
      </w:pPr>
      <w:ins w:id="232" w:author="林 正人" w:date="2020-05-04T12:28:00Z">
        <w:r>
          <w:rPr>
            <w:rFonts w:ascii="NimbusRomNo9L-Regu" w:hAnsi="NimbusRomNo9L-Regu" w:cs="NimbusRomNo9L-Regu"/>
            <w:sz w:val="24"/>
            <w:szCs w:val="24"/>
            <w:lang w:val="en-US"/>
          </w:rPr>
          <w:t xml:space="preserve">S. Song and </w:t>
        </w:r>
      </w:ins>
      <w:ins w:id="233" w:author="林 正人" w:date="2020-05-04T12:28:00Z">
        <w:r>
          <w:rPr>
            <w:rFonts w:ascii="NimbusRomNo9L-Medi" w:hAnsi="NimbusRomNo9L-Medi" w:cs="NimbusRomNo9L-Medi"/>
            <w:sz w:val="24"/>
            <w:szCs w:val="24"/>
            <w:lang w:val="en-US"/>
          </w:rPr>
          <w:t>M. Hayashi</w:t>
        </w:r>
      </w:ins>
      <w:ins w:id="234" w:author="林 正人" w:date="2020-05-04T12:28:00Z">
        <w:r>
          <w:rPr>
            <w:rFonts w:ascii="NimbusRomNo9L-Regu" w:hAnsi="NimbusRomNo9L-Regu" w:cs="NimbusRomNo9L-Regu"/>
            <w:sz w:val="24"/>
            <w:szCs w:val="24"/>
            <w:lang w:val="en-US"/>
          </w:rPr>
          <w:t xml:space="preserve">, “Secure Quantum Network Code without Classical Communication,” </w:t>
        </w:r>
      </w:ins>
      <w:ins w:id="235" w:author="林 正人" w:date="2020-05-04T12:28:00Z">
        <w:r>
          <w:rPr>
            <w:rFonts w:ascii="NimbusRomNo9L-ReguItal" w:hAnsi="NimbusRomNo9L-ReguItal" w:cs="NimbusRomNo9L-ReguItal"/>
            <w:sz w:val="24"/>
            <w:szCs w:val="24"/>
            <w:lang w:val="en-US"/>
          </w:rPr>
          <w:t>IEEE Transactions</w:t>
        </w:r>
      </w:ins>
      <w:ins w:id="236" w:author="林 正人" w:date="2020-05-04T12:28:00Z">
        <w:r>
          <w:rPr>
            <w:rFonts w:ascii="游明朝" w:hAnsi="游明朝" w:eastAsia="游明朝" w:cs="NimbusRomNo9L-ReguItal"/>
            <w:sz w:val="24"/>
            <w:szCs w:val="24"/>
            <w:lang w:val="en-US" w:eastAsia="ja-JP"/>
          </w:rPr>
          <w:t xml:space="preserve"> </w:t>
        </w:r>
      </w:ins>
      <w:ins w:id="237" w:author="林 正人" w:date="2020-05-04T12:28:00Z">
        <w:r>
          <w:rPr>
            <w:rFonts w:ascii="NimbusRomNo9L-ReguItal" w:hAnsi="NimbusRomNo9L-ReguItal" w:cs="NimbusRomNo9L-ReguItal"/>
            <w:sz w:val="24"/>
            <w:szCs w:val="24"/>
            <w:lang w:val="en-US"/>
          </w:rPr>
          <w:t>on Information Theory</w:t>
        </w:r>
      </w:ins>
      <w:ins w:id="238" w:author="林 正人" w:date="2020-05-04T12:28:00Z">
        <w:r>
          <w:rPr>
            <w:rFonts w:ascii="NimbusRomNo9L-Regu" w:hAnsi="NimbusRomNo9L-Regu" w:cs="NimbusRomNo9L-Regu"/>
            <w:sz w:val="24"/>
            <w:szCs w:val="24"/>
            <w:lang w:val="en-US"/>
          </w:rPr>
          <w:t>, Volume: 66, Issue: 2, 1178 – 1192 (2020).</w:t>
        </w:r>
      </w:ins>
    </w:p>
    <w:p>
      <w:pPr>
        <w:rPr>
          <w:rFonts w:hint="eastAsia"/>
        </w:rPr>
      </w:pPr>
    </w:p>
    <w:p>
      <w:pPr>
        <w:rPr>
          <w:ins w:id="239" w:author="KUN WANG" w:date="2020-05-04T13:28:29Z"/>
        </w:rPr>
      </w:pPr>
    </w:p>
    <w:p>
      <w:pPr>
        <w:rPr>
          <w:ins w:id="240" w:author="KUN WANG" w:date="2020-05-04T13:28:29Z"/>
        </w:rPr>
      </w:pPr>
    </w:p>
    <w:p>
      <w:pPr>
        <w:rPr>
          <w:ins w:id="241" w:author="KUN WANG" w:date="2020-05-04T13:28:30Z"/>
        </w:rPr>
      </w:pPr>
    </w:p>
    <w:p>
      <w:pPr>
        <w:rPr>
          <w:ins w:id="242" w:author="KUN WANG" w:date="2020-05-04T13:28:30Z"/>
        </w:rPr>
      </w:pPr>
    </w:p>
    <w:p/>
    <w:p>
      <w:pPr>
        <w:rPr>
          <w:b/>
          <w:rPrChange w:id="243" w:author="lenovo" w:date="2018-06-13T10:34:00Z">
            <w:rPr/>
          </w:rPrChange>
        </w:rPr>
      </w:pPr>
      <w:ins w:id="244" w:author="林 正人" w:date="2018-06-14T20:39:00Z">
        <w:r>
          <w:rPr>
            <w:lang w:val="en-US" w:eastAsia="ja-JP"/>
          </w:rPr>
          <w:drawing>
            <wp:anchor distT="0" distB="0" distL="114300" distR="114300" simplePos="0" relativeHeight="251659264" behindDoc="0" locked="0" layoutInCell="1" allowOverlap="1">
              <wp:simplePos x="0" y="0"/>
              <wp:positionH relativeFrom="column">
                <wp:posOffset>2157095</wp:posOffset>
              </wp:positionH>
              <wp:positionV relativeFrom="paragraph">
                <wp:posOffset>3175</wp:posOffset>
              </wp:positionV>
              <wp:extent cx="3116580" cy="99250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6580" cy="992505"/>
                      </a:xfrm>
                      <a:prstGeom prst="rect">
                        <a:avLst/>
                      </a:prstGeom>
                    </pic:spPr>
                  </pic:pic>
                </a:graphicData>
              </a:graphic>
            </wp:anchor>
          </w:drawing>
        </w:r>
      </w:ins>
      <w:r>
        <w:rPr>
          <w:b/>
          <w:rPrChange w:id="246" w:author="lenovo" w:date="2018-06-13T10:34:00Z">
            <w:rPr/>
          </w:rPrChange>
        </w:rPr>
        <w:t>Quantum statistics:</w:t>
      </w:r>
    </w:p>
    <w:p>
      <w:pPr>
        <w:rPr>
          <w:del w:id="247" w:author="林 正人" w:date="2018-06-13T10:35:00Z"/>
        </w:rPr>
      </w:pPr>
      <w:r>
        <w:t xml:space="preserve">In </w:t>
      </w:r>
      <w:ins w:id="248" w:author="林 正人" w:date="2018-06-14T20:03:00Z">
        <w:r>
          <w:rPr/>
          <w:t>quantum statistics</w:t>
        </w:r>
      </w:ins>
      <w:del w:id="249" w:author="林 正人" w:date="2018-06-14T20:03:00Z">
        <w:r>
          <w:rPr/>
          <w:delText>this topic</w:delText>
        </w:r>
      </w:del>
      <w:r>
        <w:t>, I discussed the estimation of a quantum system and the estimation of a quantum state</w:t>
      </w:r>
      <w:ins w:id="250" w:author="林 正人" w:date="2018-06-14T20:03:00Z">
        <w:r>
          <w:rPr/>
          <w:t xml:space="preserve"> as Fig. 4</w:t>
        </w:r>
      </w:ins>
      <w:r>
        <w:t>. Usually, a quantum state is parameterized by multiple parameters. The best estimates of the respective parameters require the measurements of the respective physical quantities. However, they are no</w:t>
      </w:r>
      <w:ins w:id="251" w:author="user" w:date="2018-06-13T09:01:00Z">
        <w:r>
          <w:rPr/>
          <w:t>n</w:t>
        </w:r>
      </w:ins>
      <w:del w:id="252" w:author="user" w:date="2018-06-13T09:01:00Z">
        <w:r>
          <w:rPr/>
          <w:delText>m</w:delText>
        </w:r>
      </w:del>
      <w:r>
        <w:t>-commutative. Hence, we need to address simultaneous measurement</w:t>
      </w:r>
      <w:ins w:id="253" w:author="user" w:date="2018-06-13T09:01:00Z">
        <w:r>
          <w:rPr/>
          <w:t>s</w:t>
        </w:r>
      </w:ins>
      <w:r>
        <w:t xml:space="preserve"> of no</w:t>
      </w:r>
      <w:ins w:id="254" w:author="user" w:date="2018-06-13T09:01:00Z">
        <w:r>
          <w:rPr/>
          <w:t>n</w:t>
        </w:r>
      </w:ins>
      <w:del w:id="255" w:author="user" w:date="2018-06-13T09:01:00Z">
        <w:r>
          <w:rPr/>
          <w:delText>m</w:delText>
        </w:r>
      </w:del>
      <w:r>
        <w:t xml:space="preserve">-commutative physical quantities. Since their perfect simultaneous measurement is impossible, we need to optimize their approximate simultaneous measurement. In the following paper, I derived this optimization in a general way when the size of prepared quantum data is sufficiently large. </w:t>
      </w:r>
    </w:p>
    <w:p>
      <w:r>
        <w:t>This result gives the basis of the statistics of a quantum system from the side of the information science.</w:t>
      </w:r>
    </w:p>
    <w:p/>
    <w:p>
      <w:pPr>
        <w:rPr>
          <w:sz w:val="16"/>
          <w:szCs w:val="16"/>
          <w:rPrChange w:id="256" w:author="lenovo" w:date="2018-06-13T10:32:00Z">
            <w:rPr/>
          </w:rPrChange>
        </w:rPr>
      </w:pPr>
      <w:r>
        <w:rPr>
          <w:sz w:val="16"/>
          <w:szCs w:val="16"/>
          <w:rPrChange w:id="257" w:author="lenovo" w:date="2018-06-13T10:32:00Z">
            <w:rPr/>
          </w:rPrChange>
        </w:rPr>
        <w:t>M Hayashi, K Matsumoto</w:t>
      </w:r>
    </w:p>
    <w:p>
      <w:pPr>
        <w:rPr>
          <w:sz w:val="16"/>
          <w:szCs w:val="16"/>
          <w:rPrChange w:id="258" w:author="lenovo" w:date="2018-06-13T10:32:00Z">
            <w:rPr/>
          </w:rPrChange>
        </w:rPr>
      </w:pPr>
      <w:r>
        <w:rPr>
          <w:sz w:val="16"/>
          <w:szCs w:val="16"/>
          <w:rPrChange w:id="259" w:author="lenovo" w:date="2018-06-13T10:32:00Z">
            <w:rPr/>
          </w:rPrChange>
        </w:rPr>
        <w:t>Asymptotic performance of optimal state estimation in qubit system</w:t>
      </w:r>
    </w:p>
    <w:p>
      <w:pPr>
        <w:rPr>
          <w:ins w:id="260" w:author="林 正人" w:date="2020-05-04T12:22:00Z"/>
          <w:sz w:val="16"/>
          <w:szCs w:val="16"/>
        </w:rPr>
      </w:pPr>
      <w:r>
        <w:rPr>
          <w:sz w:val="16"/>
          <w:szCs w:val="16"/>
          <w:rPrChange w:id="261" w:author="lenovo" w:date="2018-06-13T10:32:00Z">
            <w:rPr/>
          </w:rPrChange>
        </w:rPr>
        <w:t>Journal of Mathematical Physics 49, 102101</w:t>
      </w:r>
      <w:ins w:id="262" w:author="lenovo" w:date="2018-06-13T10:33:00Z">
        <w:r>
          <w:rPr>
            <w:rFonts w:hint="eastAsia"/>
            <w:sz w:val="16"/>
            <w:szCs w:val="16"/>
          </w:rPr>
          <w:t>,</w:t>
        </w:r>
      </w:ins>
      <w:ins w:id="263" w:author="林 正人" w:date="2018-06-13T10:26:00Z">
        <w:r>
          <w:rPr>
            <w:sz w:val="16"/>
            <w:szCs w:val="16"/>
            <w:rPrChange w:id="264" w:author="lenovo" w:date="2018-06-13T10:32:00Z">
              <w:rPr/>
            </w:rPrChange>
          </w:rPr>
          <w:t xml:space="preserve"> 200</w:t>
        </w:r>
      </w:ins>
      <w:ins w:id="265" w:author="林 正人" w:date="2018-06-13T10:27:00Z">
        <w:r>
          <w:rPr>
            <w:sz w:val="16"/>
            <w:szCs w:val="16"/>
            <w:rPrChange w:id="266" w:author="lenovo" w:date="2018-06-13T10:32:00Z">
              <w:rPr/>
            </w:rPrChange>
          </w:rPr>
          <w:t>8</w:t>
        </w:r>
      </w:ins>
      <w:ins w:id="267" w:author="林 正人" w:date="2018-06-13T10:26:00Z">
        <w:r>
          <w:rPr>
            <w:sz w:val="16"/>
            <w:szCs w:val="16"/>
            <w:rPrChange w:id="268" w:author="lenovo" w:date="2018-06-13T10:32:00Z">
              <w:rPr/>
            </w:rPrChange>
          </w:rPr>
          <w:t>.</w:t>
        </w:r>
      </w:ins>
    </w:p>
    <w:p>
      <w:pPr>
        <w:rPr>
          <w:ins w:id="269" w:author="林 正人" w:date="2020-05-04T12:40:00Z"/>
          <w:sz w:val="16"/>
          <w:szCs w:val="16"/>
        </w:rPr>
      </w:pPr>
    </w:p>
    <w:p>
      <w:pPr>
        <w:rPr>
          <w:ins w:id="270" w:author="林 正人" w:date="2020-05-04T12:40:00Z"/>
          <w:rFonts w:hint="eastAsia" w:eastAsia="游明朝"/>
          <w:sz w:val="16"/>
          <w:szCs w:val="16"/>
          <w:lang w:eastAsia="ja-JP"/>
          <w:rPrChange w:id="271" w:author="林 正人" w:date="2020-05-04T12:40:00Z">
            <w:rPr>
              <w:ins w:id="272" w:author="林 正人" w:date="2020-05-04T12:40:00Z"/>
              <w:sz w:val="16"/>
              <w:szCs w:val="16"/>
            </w:rPr>
          </w:rPrChange>
        </w:rPr>
      </w:pPr>
      <w:ins w:id="273" w:author="林 正人" w:date="2020-05-04T12:40:00Z">
        <w:r>
          <w:rPr>
            <w:rFonts w:hint="eastAsia" w:eastAsia="游明朝"/>
            <w:sz w:val="16"/>
            <w:szCs w:val="16"/>
            <w:lang w:eastAsia="ja-JP"/>
          </w:rPr>
          <w:t>This</w:t>
        </w:r>
      </w:ins>
      <w:ins w:id="274" w:author="林 正人" w:date="2020-05-04T12:40:00Z">
        <w:r>
          <w:rPr>
            <w:rFonts w:eastAsia="游明朝"/>
            <w:sz w:val="16"/>
            <w:szCs w:val="16"/>
            <w:lang w:eastAsia="ja-JP"/>
          </w:rPr>
          <w:t xml:space="preserve"> paper addresses the estimation of qubit system.</w:t>
        </w:r>
      </w:ins>
    </w:p>
    <w:p>
      <w:pPr>
        <w:rPr>
          <w:ins w:id="275" w:author="林 正人" w:date="2020-05-04T12:40:00Z"/>
          <w:sz w:val="16"/>
          <w:szCs w:val="16"/>
        </w:rPr>
      </w:pPr>
    </w:p>
    <w:p>
      <w:pPr>
        <w:rPr>
          <w:ins w:id="276" w:author="林 正人" w:date="2020-05-04T12:22:00Z"/>
          <w:rFonts w:hint="eastAsia"/>
          <w:sz w:val="16"/>
          <w:szCs w:val="16"/>
        </w:rPr>
      </w:pPr>
    </w:p>
    <w:p>
      <w:pPr>
        <w:widowControl w:val="0"/>
        <w:autoSpaceDE w:val="0"/>
        <w:autoSpaceDN w:val="0"/>
        <w:adjustRightInd w:val="0"/>
        <w:spacing w:after="0" w:line="240" w:lineRule="auto"/>
        <w:rPr>
          <w:ins w:id="277" w:author="林 正人" w:date="2020-05-04T12:23:00Z"/>
          <w:rFonts w:ascii="NimbusRomNo9L-Regu" w:hAnsi="NimbusRomNo9L-Regu" w:cs="NimbusRomNo9L-Regu"/>
          <w:sz w:val="24"/>
          <w:szCs w:val="24"/>
          <w:lang w:val="en-US"/>
        </w:rPr>
      </w:pPr>
      <w:ins w:id="278" w:author="林 正人" w:date="2020-05-04T12:23:00Z">
        <w:r>
          <w:rPr>
            <w:rFonts w:ascii="NimbusRomNo9L-Regu" w:hAnsi="NimbusRomNo9L-Regu" w:cs="NimbusRomNo9L-Regu"/>
            <w:sz w:val="24"/>
            <w:szCs w:val="24"/>
            <w:lang w:val="en-US"/>
          </w:rPr>
          <w:t xml:space="preserve">Y. Yang, G. Chiribella, and </w:t>
        </w:r>
      </w:ins>
      <w:ins w:id="279" w:author="林 正人" w:date="2020-05-04T12:23:00Z">
        <w:r>
          <w:rPr>
            <w:rFonts w:ascii="NimbusRomNo9L-Medi" w:hAnsi="NimbusRomNo9L-Medi" w:cs="NimbusRomNo9L-Medi"/>
            <w:sz w:val="24"/>
            <w:szCs w:val="24"/>
            <w:lang w:val="en-US"/>
          </w:rPr>
          <w:t>M. Hayashi</w:t>
        </w:r>
      </w:ins>
      <w:ins w:id="280" w:author="林 正人" w:date="2020-05-04T12:23:00Z">
        <w:r>
          <w:rPr>
            <w:rFonts w:ascii="NimbusRomNo9L-Regu" w:hAnsi="NimbusRomNo9L-Regu" w:cs="NimbusRomNo9L-Regu"/>
            <w:sz w:val="24"/>
            <w:szCs w:val="24"/>
            <w:lang w:val="en-US"/>
          </w:rPr>
          <w:t>, “Attaining the Ultimate Precision Limit in Quantum State Estimation,”</w:t>
        </w:r>
      </w:ins>
    </w:p>
    <w:p>
      <w:pPr>
        <w:rPr>
          <w:ins w:id="281" w:author="林 正人" w:date="2020-05-04T12:24:00Z"/>
          <w:rFonts w:ascii="NimbusRomNo9L-Regu" w:hAnsi="NimbusRomNo9L-Regu" w:cs="NimbusRomNo9L-Regu"/>
          <w:sz w:val="24"/>
          <w:szCs w:val="24"/>
          <w:lang w:val="en-US"/>
        </w:rPr>
      </w:pPr>
      <w:ins w:id="282" w:author="林 正人" w:date="2020-05-04T12:23:00Z">
        <w:r>
          <w:rPr>
            <w:rFonts w:ascii="NimbusRomNo9L-ReguItal" w:hAnsi="NimbusRomNo9L-ReguItal" w:cs="NimbusRomNo9L-ReguItal"/>
            <w:sz w:val="24"/>
            <w:szCs w:val="24"/>
            <w:lang w:val="en-US"/>
          </w:rPr>
          <w:t xml:space="preserve">Communications in Mathematical Physics, </w:t>
        </w:r>
      </w:ins>
      <w:ins w:id="283" w:author="林 正人" w:date="2020-05-04T12:23:00Z">
        <w:r>
          <w:rPr>
            <w:rFonts w:ascii="NimbusRomNo9L-Regu" w:hAnsi="NimbusRomNo9L-Regu" w:cs="NimbusRomNo9L-Regu"/>
            <w:sz w:val="24"/>
            <w:szCs w:val="24"/>
            <w:lang w:val="en-US"/>
          </w:rPr>
          <w:t>vol. 368(1), 223 – 293 (2019).</w:t>
        </w:r>
      </w:ins>
    </w:p>
    <w:p>
      <w:pPr>
        <w:rPr>
          <w:ins w:id="284" w:author="林 正人" w:date="2020-05-04T12:24:00Z"/>
          <w:rFonts w:ascii="NimbusRomNo9L-Regu" w:hAnsi="NimbusRomNo9L-Regu" w:cs="NimbusRomNo9L-Regu"/>
          <w:sz w:val="24"/>
          <w:szCs w:val="24"/>
          <w:lang w:val="en-US"/>
        </w:rPr>
      </w:pPr>
    </w:p>
    <w:p>
      <w:pPr>
        <w:widowControl w:val="0"/>
        <w:autoSpaceDE w:val="0"/>
        <w:autoSpaceDN w:val="0"/>
        <w:adjustRightInd w:val="0"/>
        <w:spacing w:after="0" w:line="240" w:lineRule="auto"/>
        <w:rPr>
          <w:ins w:id="285" w:author="林 正人" w:date="2020-05-04T12:41:00Z"/>
          <w:rFonts w:hint="eastAsia" w:ascii="NimbusRomNo9L-Regu" w:hAnsi="NimbusRomNo9L-Regu" w:eastAsia="游明朝" w:cs="NimbusRomNo9L-Regu"/>
          <w:sz w:val="24"/>
          <w:szCs w:val="24"/>
          <w:lang w:val="en-US" w:eastAsia="ja-JP"/>
          <w:rPrChange w:id="286" w:author="林 正人" w:date="2020-05-04T12:41:00Z">
            <w:rPr>
              <w:ins w:id="287" w:author="林 正人" w:date="2020-05-04T12:41:00Z"/>
              <w:rFonts w:ascii="NimbusRomNo9L-Regu" w:hAnsi="NimbusRomNo9L-Regu" w:cs="NimbusRomNo9L-Regu"/>
              <w:sz w:val="24"/>
              <w:szCs w:val="24"/>
              <w:lang w:val="en-US"/>
            </w:rPr>
          </w:rPrChange>
        </w:rPr>
      </w:pPr>
      <w:ins w:id="288" w:author="林 正人" w:date="2020-05-04T12:41:00Z">
        <w:r>
          <w:rPr>
            <w:rFonts w:hint="eastAsia" w:ascii="NimbusRomNo9L-Regu" w:hAnsi="NimbusRomNo9L-Regu" w:eastAsia="游明朝" w:cs="NimbusRomNo9L-Regu"/>
            <w:sz w:val="24"/>
            <w:szCs w:val="24"/>
            <w:lang w:val="en-US" w:eastAsia="ja-JP"/>
          </w:rPr>
          <w:t>This pape</w:t>
        </w:r>
      </w:ins>
      <w:ins w:id="289" w:author="林 正人" w:date="2020-05-04T12:41:00Z">
        <w:r>
          <w:rPr>
            <w:rFonts w:ascii="NimbusRomNo9L-Regu" w:hAnsi="NimbusRomNo9L-Regu" w:eastAsia="游明朝" w:cs="NimbusRomNo9L-Regu"/>
            <w:sz w:val="24"/>
            <w:szCs w:val="24"/>
            <w:lang w:val="en-US" w:eastAsia="ja-JP"/>
          </w:rPr>
          <w:t>r formalizes quantum state estimation with nuisance parameters.</w:t>
        </w:r>
      </w:ins>
    </w:p>
    <w:p>
      <w:pPr>
        <w:widowControl w:val="0"/>
        <w:autoSpaceDE w:val="0"/>
        <w:autoSpaceDN w:val="0"/>
        <w:adjustRightInd w:val="0"/>
        <w:spacing w:after="0" w:line="240" w:lineRule="auto"/>
        <w:rPr>
          <w:ins w:id="290" w:author="林 正人" w:date="2020-05-04T12:41:00Z"/>
          <w:rFonts w:ascii="NimbusRomNo9L-Regu" w:hAnsi="NimbusRomNo9L-Regu" w:cs="NimbusRomNo9L-Regu"/>
          <w:sz w:val="24"/>
          <w:szCs w:val="24"/>
          <w:lang w:val="en-US"/>
        </w:rPr>
      </w:pPr>
    </w:p>
    <w:p>
      <w:pPr>
        <w:widowControl w:val="0"/>
        <w:autoSpaceDE w:val="0"/>
        <w:autoSpaceDN w:val="0"/>
        <w:adjustRightInd w:val="0"/>
        <w:spacing w:after="0" w:line="240" w:lineRule="auto"/>
        <w:rPr>
          <w:ins w:id="291" w:author="林 正人" w:date="2020-05-04T12:41:00Z"/>
          <w:rFonts w:ascii="NimbusRomNo9L-Regu" w:hAnsi="NimbusRomNo9L-Regu" w:cs="NimbusRomNo9L-Regu"/>
          <w:sz w:val="24"/>
          <w:szCs w:val="24"/>
          <w:lang w:val="en-US"/>
        </w:rPr>
      </w:pPr>
    </w:p>
    <w:p>
      <w:pPr>
        <w:widowControl w:val="0"/>
        <w:autoSpaceDE w:val="0"/>
        <w:autoSpaceDN w:val="0"/>
        <w:adjustRightInd w:val="0"/>
        <w:spacing w:after="0" w:line="240" w:lineRule="auto"/>
        <w:rPr>
          <w:ins w:id="292" w:author="林 正人" w:date="2020-05-04T12:24:00Z"/>
          <w:rFonts w:ascii="NimbusRomNo9L-ReguItal" w:hAnsi="NimbusRomNo9L-ReguItal" w:cs="NimbusRomNo9L-ReguItal"/>
          <w:sz w:val="24"/>
          <w:szCs w:val="24"/>
          <w:lang w:val="en-US"/>
        </w:rPr>
      </w:pPr>
      <w:ins w:id="293" w:author="林 正人" w:date="2020-05-04T12:24:00Z">
        <w:r>
          <w:rPr>
            <w:rFonts w:ascii="NimbusRomNo9L-Regu" w:hAnsi="NimbusRomNo9L-Regu" w:cs="NimbusRomNo9L-Regu"/>
            <w:sz w:val="24"/>
            <w:szCs w:val="24"/>
            <w:lang w:val="en-US"/>
          </w:rPr>
          <w:t xml:space="preserve">J. Suzuki, Y. Yang, and </w:t>
        </w:r>
      </w:ins>
      <w:ins w:id="294" w:author="林 正人" w:date="2020-05-04T12:24:00Z">
        <w:r>
          <w:rPr>
            <w:rFonts w:ascii="NimbusRomNo9L-Medi" w:hAnsi="NimbusRomNo9L-Medi" w:cs="NimbusRomNo9L-Medi"/>
            <w:sz w:val="24"/>
            <w:szCs w:val="24"/>
            <w:lang w:val="en-US"/>
          </w:rPr>
          <w:t>M. Hayashi</w:t>
        </w:r>
      </w:ins>
      <w:ins w:id="295" w:author="林 正人" w:date="2020-05-04T12:24:00Z">
        <w:r>
          <w:rPr>
            <w:rFonts w:ascii="NimbusRomNo9L-Regu" w:hAnsi="NimbusRomNo9L-Regu" w:cs="NimbusRomNo9L-Regu"/>
            <w:sz w:val="24"/>
            <w:szCs w:val="24"/>
            <w:lang w:val="en-US"/>
          </w:rPr>
          <w:t xml:space="preserve">, “Quantum state estimation with nuisance parameters,” </w:t>
        </w:r>
      </w:ins>
      <w:ins w:id="296" w:author="林 正人" w:date="2020-05-04T12:24:00Z">
        <w:r>
          <w:rPr>
            <w:rFonts w:ascii="NimbusRomNo9L-ReguItal" w:hAnsi="NimbusRomNo9L-ReguItal" w:cs="NimbusRomNo9L-ReguItal"/>
            <w:sz w:val="24"/>
            <w:szCs w:val="24"/>
            <w:lang w:val="en-US"/>
          </w:rPr>
          <w:t>Journal of Physics</w:t>
        </w:r>
      </w:ins>
    </w:p>
    <w:p>
      <w:pPr>
        <w:rPr>
          <w:sz w:val="16"/>
          <w:szCs w:val="16"/>
          <w:rPrChange w:id="297" w:author="lenovo" w:date="2018-06-13T10:32:00Z">
            <w:rPr/>
          </w:rPrChange>
        </w:rPr>
      </w:pPr>
      <w:ins w:id="298" w:author="林 正人" w:date="2020-05-04T12:24:00Z">
        <w:r>
          <w:rPr>
            <w:rFonts w:ascii="NimbusRomNo9L-ReguItal" w:hAnsi="NimbusRomNo9L-ReguItal" w:cs="NimbusRomNo9L-ReguItal"/>
            <w:sz w:val="24"/>
            <w:szCs w:val="24"/>
            <w:lang w:val="en-US"/>
          </w:rPr>
          <w:t>A: Mathematical and Theoretical</w:t>
        </w:r>
      </w:ins>
      <w:ins w:id="299" w:author="林 正人" w:date="2020-05-04T12:24:00Z">
        <w:r>
          <w:rPr>
            <w:rFonts w:ascii="NimbusRomNo9L-Regu" w:hAnsi="NimbusRomNo9L-Regu" w:cs="NimbusRomNo9L-Regu"/>
            <w:sz w:val="24"/>
            <w:szCs w:val="24"/>
            <w:lang w:val="en-US"/>
          </w:rPr>
          <w:t>, (In Press).</w:t>
        </w:r>
      </w:ins>
    </w:p>
    <w:p>
      <w:pPr>
        <w:rPr>
          <w:ins w:id="300" w:author="林 正人" w:date="2020-05-04T12:41:00Z"/>
        </w:rPr>
      </w:pPr>
    </w:p>
    <w:p>
      <w:pPr>
        <w:rPr>
          <w:ins w:id="301" w:author="林 正人" w:date="2020-05-04T12:41:00Z"/>
          <w:rFonts w:hint="eastAsia" w:eastAsia="游明朝"/>
          <w:lang w:eastAsia="ja-JP"/>
          <w:rPrChange w:id="302" w:author="林 正人" w:date="2020-05-04T12:41:00Z">
            <w:rPr>
              <w:ins w:id="303" w:author="林 正人" w:date="2020-05-04T12:41:00Z"/>
            </w:rPr>
          </w:rPrChange>
        </w:rPr>
      </w:pPr>
      <w:ins w:id="304" w:author="林 正人" w:date="2020-05-04T12:41:00Z">
        <w:r>
          <w:rPr>
            <w:rFonts w:hint="eastAsia" w:eastAsia="游明朝"/>
            <w:lang w:eastAsia="ja-JP"/>
          </w:rPr>
          <w:t xml:space="preserve">This is a systematic </w:t>
        </w:r>
      </w:ins>
      <w:ins w:id="305" w:author="林 正人" w:date="2020-05-04T12:41:00Z">
        <w:r>
          <w:rPr>
            <w:rFonts w:eastAsia="游明朝"/>
            <w:lang w:eastAsia="ja-JP"/>
          </w:rPr>
          <w:t>review for quantum state estimation</w:t>
        </w:r>
      </w:ins>
      <w:ins w:id="306" w:author="林 正人" w:date="2020-05-04T12:42:00Z">
        <w:r>
          <w:rPr>
            <w:rFonts w:eastAsia="游明朝"/>
            <w:lang w:eastAsia="ja-JP"/>
          </w:rPr>
          <w:t>.</w:t>
        </w:r>
      </w:ins>
    </w:p>
    <w:p>
      <w:ins w:id="307" w:author="林 正人" w:date="2018-06-14T20:40:00Z">
        <w:r>
          <w:rPr>
            <w:lang w:val="en-US" w:eastAsia="ja-JP"/>
          </w:rPr>
          <w:drawing>
            <wp:anchor distT="0" distB="0" distL="114300" distR="114300" simplePos="0" relativeHeight="251663360" behindDoc="0" locked="0" layoutInCell="1" allowOverlap="1">
              <wp:simplePos x="0" y="0"/>
              <wp:positionH relativeFrom="column">
                <wp:posOffset>1839595</wp:posOffset>
              </wp:positionH>
              <wp:positionV relativeFrom="paragraph">
                <wp:posOffset>189230</wp:posOffset>
              </wp:positionV>
              <wp:extent cx="3430905" cy="1665605"/>
              <wp:effectExtent l="0" t="0" r="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30905" cy="1665605"/>
                      </a:xfrm>
                      <a:prstGeom prst="rect">
                        <a:avLst/>
                      </a:prstGeom>
                    </pic:spPr>
                  </pic:pic>
                </a:graphicData>
              </a:graphic>
            </wp:anchor>
          </w:drawing>
        </w:r>
      </w:ins>
    </w:p>
    <w:p>
      <w:pPr>
        <w:rPr>
          <w:b/>
          <w:rPrChange w:id="309" w:author="lenovo" w:date="2018-06-13T10:34:00Z">
            <w:rPr/>
          </w:rPrChange>
        </w:rPr>
      </w:pPr>
      <w:r>
        <w:rPr>
          <w:b/>
          <w:rPrChange w:id="310" w:author="lenovo" w:date="2018-06-13T10:34:00Z">
            <w:rPr/>
          </w:rPrChange>
        </w:rPr>
        <w:t>Classical statistics:</w:t>
      </w:r>
    </w:p>
    <w:p>
      <w:del w:id="311" w:author="lenovo" w:date="2018-06-13T10:35:00Z">
        <w:r>
          <w:rPr/>
          <w:delText xml:space="preserve">In the following paper, </w:delText>
        </w:r>
      </w:del>
      <w:r>
        <w:t>I studied the estimation of classical Markov chain</w:t>
      </w:r>
      <w:ins w:id="312" w:author="user" w:date="2018-06-13T09:01:00Z">
        <w:r>
          <w:rPr/>
          <w:t>s</w:t>
        </w:r>
      </w:ins>
      <w:r>
        <w:t>. In this study, I established information geometrical method for a Markovian chain. Based on this method, I proposed a very efficient method to estimate Markovian chain</w:t>
      </w:r>
      <w:ins w:id="313" w:author="user" w:date="2018-06-13T09:01:00Z">
        <w:r>
          <w:rPr/>
          <w:t>s</w:t>
        </w:r>
      </w:ins>
      <w:r>
        <w:t xml:space="preserve"> from the obtained data. Further</w:t>
      </w:r>
      <w:ins w:id="314" w:author="user" w:date="2018-06-13T09:02:00Z">
        <w:r>
          <w:rPr/>
          <w:t>more</w:t>
        </w:r>
      </w:ins>
      <w:r>
        <w:t xml:space="preserve">, </w:t>
      </w:r>
      <w:ins w:id="315" w:author="林 正人" w:date="2018-06-14T20:04:00Z">
        <w:r>
          <w:rPr/>
          <w:t xml:space="preserve">as Fig. 5, </w:t>
        </w:r>
      </w:ins>
      <w:r>
        <w:t>I extended this method to the estimation of a hidden Markovian process, which has many application</w:t>
      </w:r>
      <w:ins w:id="316" w:author="林 正人" w:date="2018-06-13T19:25:00Z">
        <w:r>
          <w:rPr/>
          <w:t>s</w:t>
        </w:r>
      </w:ins>
      <w:r>
        <w:t xml:space="preserve"> in various areas, e.g., Bioinformatics, Econometrics, and Population genetics.</w:t>
      </w:r>
      <w:ins w:id="317" w:author="lenovo" w:date="2018-06-13T10:35:00Z">
        <w:r>
          <w:rPr>
            <w:rFonts w:hint="eastAsia"/>
          </w:rPr>
          <w:t xml:space="preserve"> This work has been published in the Annual of Statistics in 201</w:t>
        </w:r>
      </w:ins>
      <w:ins w:id="318" w:author="lenovo" w:date="2018-06-13T10:36:00Z">
        <w:r>
          <w:rPr>
            <w:rFonts w:hint="eastAsia"/>
          </w:rPr>
          <w:t xml:space="preserve">6 and </w:t>
        </w:r>
      </w:ins>
      <w:r>
        <w:t xml:space="preserve"> </w:t>
      </w:r>
      <w:del w:id="319" w:author="lenovo" w:date="2018-06-13T10:36:00Z">
        <w:r>
          <w:rPr/>
          <w:delText xml:space="preserve">This paper </w:delText>
        </w:r>
      </w:del>
      <w:r>
        <w:t>is considered as a representative work of information geometrical method in Markov chain</w:t>
      </w:r>
      <w:ins w:id="320" w:author="lenovo" w:date="2018-06-13T10:36:00Z">
        <w:r>
          <w:rPr>
            <w:rFonts w:hint="eastAsia"/>
          </w:rPr>
          <w:t xml:space="preserve">. </w:t>
        </w:r>
      </w:ins>
      <w:r>
        <w:t xml:space="preserve"> </w:t>
      </w:r>
      <w:del w:id="321" w:author="lenovo" w:date="2018-06-13T10:36:00Z">
        <w:r>
          <w:rPr/>
          <w:delText>because i</w:delText>
        </w:r>
      </w:del>
      <w:ins w:id="322" w:author="lenovo" w:date="2018-06-13T10:36:00Z">
        <w:r>
          <w:rPr>
            <w:rFonts w:hint="eastAsia"/>
          </w:rPr>
          <w:t>I</w:t>
        </w:r>
      </w:ins>
      <w:r>
        <w:t>t was cited as a typical work of information geometry in Efron's paper ``Curvature and Inference for Maximum Likelihood Estimates'' and Amari's book ``Information geometry and its applications''. (Efron and Amari are the founders of information geometry.)</w:t>
      </w:r>
    </w:p>
    <w:p/>
    <w:p>
      <w:pPr>
        <w:rPr>
          <w:sz w:val="16"/>
          <w:szCs w:val="16"/>
          <w:rPrChange w:id="323" w:author="lenovo" w:date="2018-06-13T10:32:00Z">
            <w:rPr/>
          </w:rPrChange>
        </w:rPr>
      </w:pPr>
      <w:r>
        <w:rPr>
          <w:sz w:val="16"/>
          <w:szCs w:val="16"/>
          <w:rPrChange w:id="324" w:author="lenovo" w:date="2018-06-13T10:32:00Z">
            <w:rPr/>
          </w:rPrChange>
        </w:rPr>
        <w:t>M Hayashi, S Watanabe</w:t>
      </w:r>
    </w:p>
    <w:p>
      <w:pPr>
        <w:rPr>
          <w:sz w:val="16"/>
          <w:szCs w:val="16"/>
          <w:rPrChange w:id="325" w:author="lenovo" w:date="2018-06-13T10:32:00Z">
            <w:rPr/>
          </w:rPrChange>
        </w:rPr>
      </w:pPr>
      <w:r>
        <w:rPr>
          <w:sz w:val="16"/>
          <w:szCs w:val="16"/>
          <w:rPrChange w:id="326" w:author="lenovo" w:date="2018-06-13T10:32:00Z">
            <w:rPr/>
          </w:rPrChange>
        </w:rPr>
        <w:t>Information geometry approach to parameter estimation in Markov chains</w:t>
      </w:r>
    </w:p>
    <w:p>
      <w:pPr>
        <w:rPr>
          <w:sz w:val="16"/>
          <w:szCs w:val="16"/>
          <w:rPrChange w:id="327" w:author="lenovo" w:date="2018-06-13T10:32:00Z">
            <w:rPr/>
          </w:rPrChange>
        </w:rPr>
      </w:pPr>
      <w:r>
        <w:rPr>
          <w:sz w:val="16"/>
          <w:szCs w:val="16"/>
          <w:rPrChange w:id="328" w:author="lenovo" w:date="2018-06-13T10:32:00Z">
            <w:rPr/>
          </w:rPrChange>
        </w:rPr>
        <w:t>The Annals of Statistics 44 (4), 1495-1535</w:t>
      </w:r>
      <w:ins w:id="329" w:author="lenovo" w:date="2018-06-13T10:33:00Z">
        <w:r>
          <w:rPr>
            <w:rFonts w:hint="eastAsia"/>
            <w:sz w:val="16"/>
            <w:szCs w:val="16"/>
          </w:rPr>
          <w:t>,</w:t>
        </w:r>
      </w:ins>
      <w:ins w:id="330" w:author="lenovo" w:date="2018-06-13T10:33:00Z">
        <w:r>
          <w:rPr>
            <w:rFonts w:hint="eastAsia"/>
            <w:sz w:val="16"/>
            <w:szCs w:val="16"/>
          </w:rPr>
          <w:tab/>
        </w:r>
      </w:ins>
      <w:ins w:id="331" w:author="lenovo" w:date="2018-06-13T10:33:00Z">
        <w:del w:id="332" w:author="林 正人" w:date="2018-06-13T19:32:00Z">
          <w:r>
            <w:rPr>
              <w:rFonts w:hint="eastAsia"/>
              <w:sz w:val="16"/>
              <w:szCs w:val="16"/>
            </w:rPr>
            <w:delText>`</w:delText>
          </w:r>
        </w:del>
      </w:ins>
      <w:ins w:id="333" w:author="林 正人" w:date="2018-06-13T10:35:00Z">
        <w:r>
          <w:rPr>
            <w:sz w:val="16"/>
            <w:szCs w:val="16"/>
            <w:rPrChange w:id="334" w:author="lenovo" w:date="2018-06-13T10:32:00Z">
              <w:rPr/>
            </w:rPrChange>
          </w:rPr>
          <w:t>2016</w:t>
        </w:r>
      </w:ins>
    </w:p>
    <w:p>
      <w:pPr>
        <w:rPr>
          <w:del w:id="335" w:author="林 正人" w:date="2020-05-04T11:54:00Z"/>
        </w:rPr>
      </w:pPr>
    </w:p>
    <w:p>
      <w:pPr>
        <w:rPr>
          <w:ins w:id="336" w:author="林 正人" w:date="2020-05-04T12:42:00Z"/>
        </w:rPr>
      </w:pPr>
    </w:p>
    <w:p>
      <w:pPr>
        <w:rPr>
          <w:ins w:id="337" w:author="林 正人" w:date="2020-05-04T12:42:00Z"/>
          <w:rFonts w:hint="eastAsia" w:eastAsia="游明朝"/>
          <w:lang w:eastAsia="ja-JP"/>
          <w:rPrChange w:id="338" w:author="林 正人" w:date="2020-05-04T12:42:00Z">
            <w:rPr>
              <w:ins w:id="339" w:author="林 正人" w:date="2020-05-04T12:42:00Z"/>
            </w:rPr>
          </w:rPrChange>
        </w:rPr>
      </w:pPr>
      <w:ins w:id="340" w:author="林 正人" w:date="2020-05-04T12:42:00Z">
        <w:r>
          <w:rPr>
            <w:rFonts w:hint="eastAsia" w:eastAsia="游明朝"/>
            <w:lang w:eastAsia="ja-JP"/>
          </w:rPr>
          <w:t>This pape</w:t>
        </w:r>
      </w:ins>
      <w:ins w:id="341" w:author="林 正人" w:date="2020-05-04T12:42:00Z">
        <w:r>
          <w:rPr>
            <w:rFonts w:eastAsia="游明朝"/>
            <w:lang w:eastAsia="ja-JP"/>
          </w:rPr>
          <w:t>r discusses estimation of Markovian process by using information geometry.</w:t>
        </w:r>
      </w:ins>
    </w:p>
    <w:p>
      <w:pPr>
        <w:rPr>
          <w:ins w:id="342" w:author="林 正人" w:date="2020-05-04T12:42:00Z"/>
          <w:rFonts w:hint="eastAsia"/>
        </w:rPr>
      </w:pPr>
    </w:p>
    <w:p>
      <w:pPr>
        <w:rPr>
          <w:del w:id="343" w:author="林 正人" w:date="2020-05-04T11:54:00Z"/>
        </w:rPr>
      </w:pPr>
      <w:del w:id="344" w:author="林 正人" w:date="2020-05-04T11:54:00Z">
        <w:r>
          <w:rPr/>
          <w:delText>Overall, in this way, I have systematically studied the methods for guaranteeing the quantum protocol under the presence of noise.</w:delText>
        </w:r>
      </w:del>
    </w:p>
    <w:p>
      <w:pPr>
        <w:rPr>
          <w:del w:id="345" w:author="林 正人" w:date="2020-05-04T12:42:00Z"/>
        </w:rPr>
      </w:pPr>
    </w:p>
    <w:p>
      <w:pPr>
        <w:widowControl w:val="0"/>
        <w:autoSpaceDE w:val="0"/>
        <w:autoSpaceDN w:val="0"/>
        <w:adjustRightInd w:val="0"/>
        <w:spacing w:after="0" w:line="240" w:lineRule="auto"/>
        <w:rPr>
          <w:ins w:id="346" w:author="林 正人" w:date="2020-05-04T12:24:00Z"/>
          <w:rFonts w:ascii="NimbusRomNo9L-Regu" w:hAnsi="NimbusRomNo9L-Regu" w:cs="NimbusRomNo9L-Regu"/>
          <w:sz w:val="24"/>
          <w:szCs w:val="24"/>
          <w:lang w:val="en-US"/>
        </w:rPr>
      </w:pPr>
      <w:ins w:id="347" w:author="林 正人" w:date="2020-05-04T12:24:00Z">
        <w:r>
          <w:rPr>
            <w:rFonts w:ascii="NimbusRomNo9L-Medi" w:hAnsi="NimbusRomNo9L-Medi" w:cs="NimbusRomNo9L-Medi"/>
            <w:sz w:val="24"/>
            <w:szCs w:val="24"/>
            <w:lang w:val="en-US"/>
          </w:rPr>
          <w:t>M. Hayashi</w:t>
        </w:r>
      </w:ins>
      <w:ins w:id="348" w:author="林 正人" w:date="2020-05-04T12:24:00Z">
        <w:r>
          <w:rPr>
            <w:rFonts w:ascii="NimbusRomNo9L-Regu" w:hAnsi="NimbusRomNo9L-Regu" w:cs="NimbusRomNo9L-Regu"/>
            <w:sz w:val="24"/>
            <w:szCs w:val="24"/>
            <w:lang w:val="en-US"/>
          </w:rPr>
          <w:t xml:space="preserve">, “Local equivalence problem in hidden Markov model,” </w:t>
        </w:r>
      </w:ins>
      <w:ins w:id="349" w:author="林 正人" w:date="2020-05-04T12:24:00Z">
        <w:r>
          <w:rPr>
            <w:rFonts w:ascii="NimbusRomNo9L-ReguItal" w:hAnsi="NimbusRomNo9L-ReguItal" w:cs="NimbusRomNo9L-ReguItal"/>
            <w:sz w:val="24"/>
            <w:szCs w:val="24"/>
            <w:lang w:val="en-US"/>
          </w:rPr>
          <w:t>Information Geometry</w:t>
        </w:r>
      </w:ins>
      <w:ins w:id="350" w:author="林 正人" w:date="2020-05-04T12:24:00Z">
        <w:r>
          <w:rPr>
            <w:rFonts w:ascii="NimbusRomNo9L-Regu" w:hAnsi="NimbusRomNo9L-Regu" w:cs="NimbusRomNo9L-Regu"/>
            <w:sz w:val="24"/>
            <w:szCs w:val="24"/>
            <w:lang w:val="en-US"/>
          </w:rPr>
          <w:t>, vol 2, 1 – 42</w:t>
        </w:r>
      </w:ins>
    </w:p>
    <w:p>
      <w:pPr>
        <w:rPr>
          <w:del w:id="351" w:author="林 正人" w:date="2020-05-04T11:54:00Z"/>
        </w:rPr>
      </w:pPr>
      <w:ins w:id="352" w:author="林 正人" w:date="2020-05-04T12:24:00Z">
        <w:r>
          <w:rPr>
            <w:rFonts w:ascii="NimbusRomNo9L-Regu" w:hAnsi="NimbusRomNo9L-Regu" w:cs="NimbusRomNo9L-Regu"/>
            <w:sz w:val="24"/>
            <w:szCs w:val="24"/>
            <w:lang w:val="en-US"/>
          </w:rPr>
          <w:t>(2019).</w:t>
        </w:r>
      </w:ins>
    </w:p>
    <w:p>
      <w:pPr>
        <w:rPr>
          <w:ins w:id="353" w:author="林 正人" w:date="2020-05-04T12:24:00Z"/>
        </w:rPr>
      </w:pPr>
    </w:p>
    <w:p>
      <w:pPr>
        <w:rPr>
          <w:ins w:id="354" w:author="林 正人" w:date="2020-05-04T12:46:00Z"/>
        </w:rPr>
      </w:pPr>
    </w:p>
    <w:p>
      <w:pPr>
        <w:rPr>
          <w:ins w:id="355" w:author="林 正人" w:date="2020-05-04T12:24:00Z"/>
          <w:rFonts w:hint="eastAsia" w:eastAsia="游明朝"/>
          <w:lang w:eastAsia="ja-JP"/>
          <w:rPrChange w:id="356" w:author="林 正人" w:date="2020-05-04T12:46:00Z">
            <w:rPr>
              <w:ins w:id="357" w:author="林 正人" w:date="2020-05-04T12:24:00Z"/>
              <w:rFonts w:hint="eastAsia"/>
            </w:rPr>
          </w:rPrChange>
        </w:rPr>
      </w:pPr>
      <w:ins w:id="358" w:author="林 正人" w:date="2020-05-04T12:46:00Z">
        <w:r>
          <w:rPr>
            <w:rFonts w:hint="eastAsia" w:eastAsia="游明朝"/>
            <w:lang w:eastAsia="ja-JP"/>
          </w:rPr>
          <w:t xml:space="preserve">This paper </w:t>
        </w:r>
      </w:ins>
      <w:ins w:id="359" w:author="林 正人" w:date="2020-05-04T12:46:00Z">
        <w:r>
          <w:rPr>
            <w:rFonts w:eastAsia="游明朝"/>
            <w:lang w:eastAsia="ja-JP"/>
          </w:rPr>
          <w:t>discusses the</w:t>
        </w:r>
      </w:ins>
      <w:ins w:id="360" w:author="林 正人" w:date="2020-05-04T12:47:00Z">
        <w:r>
          <w:rPr>
            <w:rFonts w:eastAsia="游明朝"/>
            <w:lang w:eastAsia="ja-JP"/>
          </w:rPr>
          <w:t xml:space="preserve"> information-geometry structure of hidden Markov process.</w:t>
        </w:r>
      </w:ins>
    </w:p>
    <w:p>
      <w:pPr>
        <w:rPr>
          <w:del w:id="361" w:author="林 正人" w:date="2020-05-04T11:54:00Z"/>
          <w:b/>
        </w:rPr>
      </w:pPr>
      <w:del w:id="362" w:author="林 正人" w:date="2020-05-04T11:54:00Z">
        <w:r>
          <w:rPr>
            <w:b/>
          </w:rPr>
          <w:delText>Workplan Comments</w:delText>
        </w:r>
      </w:del>
    </w:p>
    <w:p>
      <w:pPr>
        <w:rPr>
          <w:del w:id="363" w:author="林 正人" w:date="2020-05-04T11:54:00Z"/>
        </w:rPr>
      </w:pPr>
      <w:del w:id="364" w:author="林 正人" w:date="2018-06-13T10:29:00Z">
        <w:r>
          <w:rPr/>
          <w:delText xml:space="preserve">In this application, </w:delText>
        </w:r>
      </w:del>
      <w:del w:id="365" w:author="林 正人" w:date="2018-06-13T19:26:00Z">
        <w:r>
          <w:rPr/>
          <w:delText>I have two major topics for my research.</w:delText>
        </w:r>
      </w:del>
    </w:p>
    <w:p>
      <w:pPr>
        <w:rPr>
          <w:del w:id="366" w:author="林 正人" w:date="2020-05-04T11:54:00Z"/>
        </w:rPr>
      </w:pPr>
    </w:p>
    <w:p>
      <w:pPr>
        <w:rPr>
          <w:del w:id="367" w:author="林 正人" w:date="2020-05-04T11:54:00Z"/>
          <w:b/>
          <w:rPrChange w:id="368" w:author="lenovo" w:date="2018-06-13T10:46:00Z">
            <w:rPr>
              <w:del w:id="369" w:author="林 正人" w:date="2020-05-04T11:54:00Z"/>
            </w:rPr>
          </w:rPrChange>
        </w:rPr>
      </w:pPr>
      <w:del w:id="370" w:author="林 正人" w:date="2020-05-04T11:54:00Z">
        <w:r>
          <w:rPr>
            <w:b/>
            <w:rPrChange w:id="371" w:author="lenovo" w:date="2018-06-13T10:46:00Z">
              <w:rPr/>
            </w:rPrChange>
          </w:rPr>
          <w:delText>Quantum protocol to achieve both of privacy and learning:</w:delText>
        </w:r>
      </w:del>
    </w:p>
    <w:p>
      <w:pPr>
        <w:rPr>
          <w:del w:id="372" w:author="林 正人" w:date="2020-05-04T11:54:00Z"/>
        </w:rPr>
      </w:pPr>
      <w:del w:id="373" w:author="林 正人" w:date="2020-05-04T11:54:00Z">
        <w:r>
          <w:rPr/>
          <w:delText>Currently, we</w:delText>
        </w:r>
      </w:del>
      <w:ins w:id="374" w:author="user" w:date="2018-06-13T09:04:00Z">
        <w:del w:id="375" w:author="林 正人" w:date="2020-05-04T11:54:00Z">
          <w:r>
            <w:rPr/>
            <w:delText xml:space="preserve"> only</w:delText>
          </w:r>
        </w:del>
      </w:ins>
      <w:del w:id="376" w:author="林 正人" w:date="2020-05-04T11:54:00Z">
        <w:r>
          <w:rPr/>
          <w:delText xml:space="preserve"> have only a few information tasks whose quantum protocols are superior to non-quantum protocols. Hence, it is needed to clarify what kind of information task has quantum advantage. As an example, I focus on a quantum protocol t</w:delText>
        </w:r>
      </w:del>
      <w:ins w:id="377" w:author="user" w:date="2018-06-13T09:05:00Z">
        <w:del w:id="378" w:author="林 正人" w:date="2020-05-04T11:54:00Z">
          <w:r>
            <w:rPr/>
            <w:delText>hat</w:delText>
          </w:r>
        </w:del>
      </w:ins>
      <w:del w:id="379" w:author="林 正人" w:date="2020-05-04T11:54:00Z">
        <w:r>
          <w:rPr/>
          <w:delText>o achieve</w:delText>
        </w:r>
      </w:del>
      <w:ins w:id="380" w:author="user" w:date="2018-06-13T09:05:00Z">
        <w:del w:id="381" w:author="林 正人" w:date="2020-05-04T11:54:00Z">
          <w:r>
            <w:rPr/>
            <w:delText>s</w:delText>
          </w:r>
        </w:del>
      </w:ins>
      <w:del w:id="382" w:author="林 正人" w:date="2020-05-04T11:54:00Z">
        <w:r>
          <w:rPr/>
          <w:delText xml:space="preserve"> both privacy and learning. When a person collects a statistics for personal data, the person obtains individual personal data. However, this process causes the disclosure of personal data. When we need to keep the privacy, it is required to get the statistics without the release of personal data. Recently, this problem was discussed in the context of differential privacy. Existing studies of differential privacy do not employ quantum states. Hence, they could not realize the perfect secrecy for the individual personal data nor the perfect knowledge of statistics while they realized partial secrecy and partial knowledge. </w:delText>
        </w:r>
      </w:del>
    </w:p>
    <w:p>
      <w:pPr>
        <w:rPr>
          <w:del w:id="383" w:author="林 正人" w:date="2020-05-04T11:54:00Z"/>
        </w:rPr>
      </w:pPr>
    </w:p>
    <w:p>
      <w:pPr>
        <w:rPr>
          <w:del w:id="384" w:author="林 正人" w:date="2020-05-04T11:54:00Z"/>
        </w:rPr>
      </w:pPr>
      <w:del w:id="385" w:author="林 正人" w:date="2020-05-04T11:54:00Z">
        <w:r>
          <w:rPr/>
          <w:delText xml:space="preserve">To overcome this problem, I propose to use a quantum entangled state for this task. We can expect that the obtained quantum protocol realizes the perfect secrecy and learning of the perfect knowledge. </w:delText>
        </w:r>
        <w:commentRangeStart w:id="3"/>
        <w:r>
          <w:rPr/>
          <w:delText>Fortunately, I have research results of both areas, quantum security and quantum statistics</w:delText>
        </w:r>
      </w:del>
      <w:del w:id="386" w:author="林 正人" w:date="2018-06-13T19:30:00Z">
        <w:r>
          <w:rPr/>
          <w:delText>.</w:delText>
        </w:r>
      </w:del>
      <w:del w:id="387" w:author="林 正人" w:date="2020-05-04T11:54:00Z">
        <w:r>
          <w:rPr/>
          <w:delText xml:space="preserve"> </w:delText>
        </w:r>
        <w:commentRangeEnd w:id="3"/>
      </w:del>
      <w:del w:id="388" w:author="林 正人" w:date="2020-05-04T11:54:00Z">
        <w:r>
          <w:rPr>
            <w:rStyle w:val="14"/>
          </w:rPr>
          <w:commentReference w:id="3"/>
        </w:r>
      </w:del>
      <w:del w:id="389" w:author="林 正人" w:date="2020-05-04T11:54:00Z">
        <w:r>
          <w:rPr/>
          <w:delText>Utilizing these knowledges, I will propose a protocol to achieve both privacy and learning. This topic has not been studied from the viewpoint of quantum security. Usually, a quantum protocol is very sensitive for information leakage, which can be realized by the duality of two bases, the bit basis and the phase basis. Also, the parameter related to the phase can be efficiently estimated in quantum protocols. Utilizing these properties, I will invent a new compatible protocol for both requirements. Once this protocol is applied to industry, people can easily obtain statistics of sensitive private data.</w:delText>
        </w:r>
      </w:del>
    </w:p>
    <w:p>
      <w:pPr>
        <w:rPr>
          <w:del w:id="390" w:author="林 正人" w:date="2020-05-04T11:54:00Z"/>
        </w:rPr>
      </w:pPr>
    </w:p>
    <w:p>
      <w:pPr>
        <w:rPr>
          <w:del w:id="391" w:author="林 正人" w:date="2020-05-04T11:54:00Z"/>
        </w:rPr>
      </w:pPr>
    </w:p>
    <w:p>
      <w:pPr>
        <w:rPr>
          <w:del w:id="392" w:author="林 正人" w:date="2020-05-04T11:54:00Z"/>
          <w:b/>
          <w:rPrChange w:id="393" w:author="lenovo" w:date="2018-06-13T10:46:00Z">
            <w:rPr>
              <w:del w:id="394" w:author="林 正人" w:date="2020-05-04T11:54:00Z"/>
            </w:rPr>
          </w:rPrChange>
        </w:rPr>
      </w:pPr>
      <w:del w:id="395" w:author="林 正人" w:date="2020-05-04T11:54:00Z">
        <w:r>
          <w:rPr>
            <w:b/>
            <w:rPrChange w:id="396" w:author="lenovo" w:date="2018-06-13T10:46:00Z">
              <w:rPr/>
            </w:rPrChange>
          </w:rPr>
          <w:delText xml:space="preserve">Quantum machine learning based on a quantum network: </w:delText>
        </w:r>
      </w:del>
    </w:p>
    <w:p>
      <w:pPr>
        <w:rPr>
          <w:del w:id="397" w:author="林 正人" w:date="2020-05-04T11:54:00Z"/>
        </w:rPr>
      </w:pPr>
      <w:del w:id="398" w:author="林 正人" w:date="2020-05-04T11:54:00Z">
        <w:r>
          <w:rPr/>
          <w:delText>While there are several types of quantum machine learning, I address a problem to learn classical information from classical data by using quantum states. In this topic, there are several protocols to employ the phase estimation. In contrast, existing method of classical machine learning is based on neural network. Due to this problem, although many ideas in classical machine learning are based on neural network, they could not be reflected quantum machine learning. Hence, if we combine quantum method to the machine learning based on neural network, we can expect significant speedup. Unfortunately, no study for quantum machine learning has been done from the viewpoint of a neural network.</w:delText>
        </w:r>
      </w:del>
    </w:p>
    <w:p>
      <w:pPr>
        <w:rPr>
          <w:del w:id="399" w:author="林 正人" w:date="2020-05-04T11:54:00Z"/>
        </w:rPr>
      </w:pPr>
    </w:p>
    <w:p>
      <w:pPr>
        <w:rPr>
          <w:del w:id="400" w:author="林 正人" w:date="2020-05-04T11:54:00Z"/>
        </w:rPr>
      </w:pPr>
      <w:del w:id="401" w:author="林 正人" w:date="2020-05-04T11:54:00Z">
        <w:r>
          <w:rPr/>
          <w:delText xml:space="preserve">Fortunately, I have research experiences for </w:delText>
        </w:r>
        <w:commentRangeStart w:id="4"/>
        <w:r>
          <w:rPr/>
          <w:delText>quantum network coding, quantum computation, quantum statistics, and classical learning</w:delText>
        </w:r>
      </w:del>
      <w:del w:id="402" w:author="林 正人" w:date="2018-06-13T20:06:00Z">
        <w:r>
          <w:rPr/>
          <w:delText xml:space="preserve"> including brain scien</w:delText>
        </w:r>
      </w:del>
      <w:del w:id="403" w:author="林 正人" w:date="2018-06-13T20:05:00Z">
        <w:r>
          <w:rPr/>
          <w:delText>ce</w:delText>
        </w:r>
      </w:del>
      <w:del w:id="404" w:author="林 正人" w:date="2020-05-04T11:54:00Z">
        <w:r>
          <w:rPr/>
          <w:delText>.</w:delText>
        </w:r>
        <w:commentRangeEnd w:id="4"/>
      </w:del>
      <w:del w:id="405" w:author="林 正人" w:date="2020-05-04T11:54:00Z">
        <w:r>
          <w:rPr>
            <w:rStyle w:val="14"/>
          </w:rPr>
          <w:commentReference w:id="4"/>
        </w:r>
      </w:del>
      <w:del w:id="406" w:author="林 正人" w:date="2020-05-04T11:54:00Z">
        <w:r>
          <w:rPr/>
          <w:delText xml:space="preserve"> I will tackle this problem with the following approach. In the conventional machine learning based on neural network, we have the intermediate multilayer between the input nodes and the output nodes. Then, we optimize the operation in the intermediate nodes in the intermediate multilayer. However, these operations </w:delText>
        </w:r>
      </w:del>
      <w:del w:id="407" w:author="林 正人" w:date="2018-06-14T20:06:00Z">
        <w:r>
          <w:rPr/>
          <w:delText>are</w:delText>
        </w:r>
      </w:del>
      <w:del w:id="408" w:author="林 正人" w:date="2020-05-04T11:54:00Z">
        <w:r>
          <w:rPr/>
          <w:delText xml:space="preserve"> restricted to the classical operations. In this study, I will propose to use the quantum operations in the intermediate nodes. Hence, the optimization is done among quantum operations in the intermediate nodes. This extension will save the number of layers in the intermediate multilayer because the quantum operations in intermediate nodes will improve the performance. Hence, we can expect that this save of</w:delText>
        </w:r>
      </w:del>
      <w:ins w:id="409" w:author="user" w:date="2018-06-13T09:10:00Z">
        <w:del w:id="410" w:author="林 正人" w:date="2020-05-04T11:54:00Z">
          <w:r>
            <w:rPr/>
            <w:delText>reduction in</w:delText>
          </w:r>
        </w:del>
      </w:ins>
      <w:ins w:id="411" w:author="user" w:date="2018-06-13T09:10:00Z">
        <w:del w:id="412" w:author="林 正人" w:date="2018-06-13T20:21:00Z">
          <w:r>
            <w:rPr/>
            <w:delText xml:space="preserve"> </w:delText>
          </w:r>
        </w:del>
      </w:ins>
      <w:del w:id="413" w:author="林 正人" w:date="2020-05-04T11:54:00Z">
        <w:r>
          <w:rPr/>
          <w:delText xml:space="preserve"> the number</w:delText>
        </w:r>
      </w:del>
      <w:ins w:id="414" w:author="user" w:date="2018-06-13T09:10:00Z">
        <w:del w:id="415" w:author="林 正人" w:date="2020-05-04T11:54:00Z">
          <w:r>
            <w:rPr/>
            <w:delText xml:space="preserve"> of layers</w:delText>
          </w:r>
        </w:del>
      </w:ins>
      <w:del w:id="416" w:author="林 正人" w:date="2020-05-04T11:54:00Z">
        <w:r>
          <w:rPr/>
          <w:delText xml:space="preserve"> offers a significant speedup in the total system. </w:delText>
        </w:r>
      </w:del>
    </w:p>
    <w:p>
      <w:pPr>
        <w:rPr>
          <w:del w:id="417" w:author="林 正人" w:date="2020-05-04T11:54:00Z"/>
        </w:rPr>
      </w:pPr>
    </w:p>
    <w:p>
      <w:pPr>
        <w:rPr>
          <w:del w:id="418" w:author="林 正人" w:date="2018-06-13T10:29:00Z"/>
        </w:rPr>
      </w:pPr>
      <w:del w:id="419" w:author="林 正人" w:date="2020-05-04T11:54:00Z">
        <w:r>
          <w:rPr/>
          <w:delText>In addition, we need to evaluate the precision of learning of our system. To evaluate the behavior of the quantum system, I will employ the knowledge of quantum statistics. To discuss the stochastic behavior of training data, classical statistics is helpful. Therefore, using classical and quantum statistics, I evaluate the performance of the obtained protocol. Further, I am considering the application of this approach to the learning of the system subject to the Markovian process and/or the hidden Markovian process.</w:delText>
        </w:r>
      </w:del>
    </w:p>
    <w:p>
      <w:pPr>
        <w:rPr>
          <w:del w:id="420" w:author="林 正人" w:date="2020-05-04T11:54:00Z"/>
        </w:rPr>
      </w:pPr>
      <w:del w:id="421" w:author="林 正人" w:date="2020-05-04T11:54:00Z">
        <w:r>
          <w:rPr/>
          <w:delText xml:space="preserve">Once this protocol is realized, it will make </w:delText>
        </w:r>
      </w:del>
      <w:ins w:id="422" w:author="user" w:date="2018-06-13T09:10:00Z">
        <w:del w:id="423" w:author="林 正人" w:date="2020-05-04T11:54:00Z">
          <w:r>
            <w:rPr/>
            <w:delText xml:space="preserve">enable a </w:delText>
          </w:r>
        </w:del>
      </w:ins>
      <w:del w:id="424" w:author="林 正人" w:date="2020-05-04T11:54:00Z">
        <w:r>
          <w:rPr/>
          <w:delText xml:space="preserve">speed up of machine learning. That is, it expands the applicable areas of machine learning. </w:delText>
        </w:r>
      </w:del>
    </w:p>
    <w:p>
      <w:pPr>
        <w:rPr>
          <w:del w:id="425" w:author="林 正人" w:date="2020-05-04T11:54:00Z"/>
        </w:rPr>
      </w:pPr>
    </w:p>
    <w:p>
      <w:pPr>
        <w:rPr>
          <w:del w:id="426" w:author="林 正人" w:date="2020-05-04T11:54:00Z"/>
        </w:rPr>
      </w:pPr>
      <w:del w:id="427" w:author="林 正人" w:date="2020-05-04T11:54:00Z">
        <w:r>
          <w:rPr/>
          <w:delText>Organization of working team:</w:delText>
        </w:r>
      </w:del>
    </w:p>
    <w:p>
      <w:pPr>
        <w:rPr>
          <w:del w:id="428" w:author="林 正人" w:date="2020-05-04T11:54:00Z"/>
        </w:rPr>
      </w:pPr>
      <w:del w:id="429" w:author="林 正人" w:date="2020-05-04T11:54:00Z">
        <w:r>
          <w:rPr/>
          <w:delText xml:space="preserve">Finally, I would like to explain my working team. Of course, the head is Masahito Hayashi, myself. And, I will employ one research professor and six postdoc researchers. Since quantum information is an interdisciplinary area, I will recruit these staffs from various research areas. One area is quantum physics, which is the core of the quantum information. The second area is information science because quantum information is a part of information science. Also, a quantum system has very serious non-commutativity. In order to overcome the difficulty of the non-commutativity, we need a strong background in mathematics. Then, I will recruit some staffs from mathematics. Such an interdisciplinary team will bring fruitful interaction. </w:delText>
        </w:r>
      </w:del>
    </w:p>
    <w:p>
      <w:pPr>
        <w:rPr>
          <w:del w:id="430" w:author="林 正人" w:date="2018-06-13T10:33:00Z"/>
        </w:rPr>
      </w:pPr>
      <w:del w:id="431" w:author="林 正人" w:date="2020-05-04T11:54:00Z">
        <w:r>
          <w:rPr/>
          <w:delText xml:space="preserve">Based on the above policy, I will recruit postdoc researchers as well as PhD and Master students from China and abroad. Currently, I have strong collaboration with Prof. CAI Ning, who is </w:delText>
        </w:r>
      </w:del>
      <w:del w:id="432" w:author="林 正人" w:date="2018-06-13T10:34:00Z">
        <w:commentRangeStart w:id="5"/>
        <w:r>
          <w:rPr/>
          <w:delText>the</w:delText>
        </w:r>
      </w:del>
      <w:del w:id="433" w:author="林 正人" w:date="2020-05-04T11:54:00Z">
        <w:r>
          <w:rPr/>
          <w:delText xml:space="preserve"> top </w:delText>
        </w:r>
        <w:commentRangeEnd w:id="5"/>
      </w:del>
      <w:del w:id="434" w:author="林 正人" w:date="2020-05-04T11:54:00Z">
        <w:r>
          <w:rPr>
            <w:rStyle w:val="14"/>
            <w:sz w:val="22"/>
            <w:szCs w:val="22"/>
            <w:rPrChange w:id="435" w:author="林 正人" w:date="2018-06-14T11:43:00Z">
              <w:rPr>
                <w:rStyle w:val="14"/>
              </w:rPr>
            </w:rPrChange>
          </w:rPr>
          <w:commentReference w:id="5"/>
        </w:r>
      </w:del>
      <w:del w:id="437" w:author="林 正人" w:date="2020-05-04T11:54:00Z">
        <w:r>
          <w:rPr/>
          <w:delText xml:space="preserve">Chinese researcher in classical </w:delText>
        </w:r>
      </w:del>
      <w:del w:id="438" w:author="林 正人" w:date="2018-06-13T10:30:00Z">
        <w:r>
          <w:rPr/>
          <w:delText xml:space="preserve">and quantum </w:delText>
        </w:r>
      </w:del>
      <w:del w:id="439" w:author="林 正人" w:date="2020-05-04T11:54:00Z">
        <w:r>
          <w:rPr/>
          <w:delText xml:space="preserve">information theory and the winner of 2016 IEEE Eric. E. Sumner Award. </w:delText>
        </w:r>
      </w:del>
      <w:del w:id="440" w:author="林 正人" w:date="2020-05-04T11:54:00Z">
        <w:r>
          <w:rPr>
            <w:rStyle w:val="14"/>
            <w:sz w:val="22"/>
            <w:szCs w:val="22"/>
            <w:rPrChange w:id="441" w:author="林 正人" w:date="2018-06-14T11:43:00Z">
              <w:rPr>
                <w:rStyle w:val="14"/>
              </w:rPr>
            </w:rPrChange>
          </w:rPr>
          <w:commentReference w:id="6"/>
        </w:r>
      </w:del>
    </w:p>
    <w:p>
      <w:pPr>
        <w:rPr>
          <w:ins w:id="442" w:author="KUN WANG" w:date="2020-05-04T13:39:42Z"/>
        </w:rPr>
      </w:pPr>
      <w:del w:id="443" w:author="林 正人" w:date="2020-05-04T11:54:00Z">
        <w:r>
          <w:rPr/>
          <w:delText>In addition, I will collaborate with Prof. YING Mingsheng</w:delText>
        </w:r>
      </w:del>
      <w:del w:id="444" w:author="林 正人" w:date="2018-06-13T19:35:00Z">
        <w:r>
          <w:rPr/>
          <w:delText>,</w:delText>
        </w:r>
      </w:del>
      <w:del w:id="445" w:author="林 正人" w:date="2020-05-04T11:54:00Z">
        <w:r>
          <w:rPr/>
          <w:delText xml:space="preserve"> who is the top Chinese researcher in the theory of quantum </w:delText>
        </w:r>
        <w:commentRangeStart w:id="7"/>
        <w:r>
          <w:rPr/>
          <w:delText>computation</w:delText>
        </w:r>
        <w:commentRangeEnd w:id="7"/>
      </w:del>
      <w:del w:id="446" w:author="林 正人" w:date="2020-05-04T11:54:00Z">
        <w:r>
          <w:rPr>
            <w:rStyle w:val="14"/>
            <w:sz w:val="22"/>
            <w:szCs w:val="22"/>
            <w:rPrChange w:id="447" w:author="林 正人" w:date="2018-06-14T11:43:00Z">
              <w:rPr>
                <w:rStyle w:val="14"/>
              </w:rPr>
            </w:rPrChange>
          </w:rPr>
          <w:commentReference w:id="7"/>
        </w:r>
      </w:del>
      <w:del w:id="449" w:author="林 正人" w:date="2020-05-04T11:54:00Z">
        <w:r>
          <w:rPr/>
          <w:delText>.</w:delText>
        </w:r>
      </w:del>
    </w:p>
    <w:p>
      <w:pPr>
        <w:rPr>
          <w:ins w:id="450" w:author="KUN WANG" w:date="2020-05-04T13:39:42Z"/>
        </w:rPr>
      </w:pPr>
    </w:p>
    <w:p>
      <w:pPr>
        <w:rPr>
          <w:ins w:id="451" w:author="KUN WANG" w:date="2020-05-04T13:39:42Z"/>
        </w:rPr>
      </w:pPr>
    </w:p>
    <w:p>
      <w:pPr>
        <w:rPr>
          <w:ins w:id="452" w:author="KUN WANG" w:date="2020-05-04T13:39:42Z"/>
        </w:rPr>
      </w:pPr>
    </w:p>
    <w:p>
      <w:pPr>
        <w:rPr>
          <w:ins w:id="453" w:author="KUN WANG" w:date="2020-05-04T13:39:42Z"/>
        </w:rPr>
      </w:pPr>
    </w:p>
    <w:p>
      <w:pPr>
        <w:rPr>
          <w:ins w:id="454" w:author="KUN WANG" w:date="2020-05-04T13:39:42Z"/>
        </w:rPr>
      </w:pPr>
    </w:p>
    <w:p>
      <w:pPr>
        <w:rPr>
          <w:ins w:id="455" w:author="KUN WANG" w:date="2020-05-04T13:39:42Z"/>
        </w:rPr>
      </w:pPr>
    </w:p>
    <w:p>
      <w:pPr>
        <w:rPr>
          <w:ins w:id="456" w:author="KUN WANG" w:date="2020-05-04T13:39:42Z"/>
        </w:rPr>
      </w:pPr>
    </w:p>
    <w:p>
      <w:pPr>
        <w:rPr>
          <w:ins w:id="457" w:author="KUN WANG" w:date="2020-05-04T13:39:42Z"/>
        </w:rPr>
      </w:pPr>
    </w:p>
    <w:p>
      <w:pPr>
        <w:rPr>
          <w:ins w:id="458" w:author="KUN WANG" w:date="2020-05-04T13:39:42Z"/>
        </w:rPr>
      </w:pPr>
    </w:p>
    <w:p>
      <w:pPr>
        <w:rPr>
          <w:ins w:id="459" w:author="KUN WANG" w:date="2020-05-04T13:39:42Z"/>
        </w:rPr>
      </w:pPr>
    </w:p>
    <w:p>
      <w:pPr>
        <w:rPr>
          <w:ins w:id="460" w:author="KUN WANG" w:date="2020-05-04T13:39:42Z"/>
        </w:rPr>
      </w:pPr>
    </w:p>
    <w:p>
      <w:pPr>
        <w:rPr>
          <w:ins w:id="461" w:author="KUN WANG" w:date="2020-05-04T13:39:42Z"/>
        </w:rPr>
      </w:pPr>
    </w:p>
    <w:p>
      <w:pPr>
        <w:rPr>
          <w:ins w:id="462" w:author="KUN WANG" w:date="2020-05-04T13:39:43Z"/>
        </w:rPr>
      </w:pPr>
    </w:p>
    <w:p>
      <w:pPr>
        <w:rPr>
          <w:ins w:id="463" w:author="KUN WANG" w:date="2020-05-04T13:39:43Z"/>
        </w:rPr>
      </w:pPr>
    </w:p>
    <w:p>
      <w:pPr>
        <w:rPr>
          <w:ins w:id="464" w:author="林 正人" w:date="2020-05-04T11:54:00Z"/>
          <w:del w:id="465" w:author="KUN WANG" w:date="2020-05-04T13:39:41Z"/>
        </w:rPr>
      </w:pPr>
    </w:p>
    <w:p>
      <w:pPr>
        <w:rPr>
          <w:ins w:id="467" w:author="林 正人" w:date="2020-05-04T12:12:00Z"/>
          <w:rFonts w:eastAsia="游明朝"/>
          <w:b/>
          <w:lang w:eastAsia="ja-JP"/>
          <w:rPrChange w:id="468" w:author="林 正人" w:date="2020-05-04T12:13:00Z">
            <w:rPr>
              <w:ins w:id="469" w:author="林 正人" w:date="2020-05-04T12:12:00Z"/>
              <w:rFonts w:eastAsia="游明朝"/>
              <w:lang w:eastAsia="ja-JP"/>
            </w:rPr>
          </w:rPrChange>
        </w:rPr>
        <w:pPrChange w:id="466" w:author="KUN WANG" w:date="2020-05-04T13:39:41Z">
          <w:pPr/>
        </w:pPrChange>
      </w:pPr>
      <w:ins w:id="470" w:author="林 正人" w:date="2020-05-04T12:12:00Z">
        <w:r>
          <w:rPr>
            <w:rFonts w:hint="eastAsia" w:eastAsia="游明朝"/>
            <w:b/>
            <w:lang w:eastAsia="ja-JP"/>
            <w:rPrChange w:id="471" w:author="林 正人" w:date="2020-05-04T12:13:00Z">
              <w:rPr>
                <w:rFonts w:hint="eastAsia" w:eastAsia="游明朝"/>
                <w:lang w:eastAsia="ja-JP"/>
              </w:rPr>
            </w:rPrChange>
          </w:rPr>
          <w:t xml:space="preserve">Finite-length </w:t>
        </w:r>
      </w:ins>
      <w:ins w:id="472" w:author="林 正人" w:date="2020-05-04T12:12:00Z">
        <w:r>
          <w:rPr>
            <w:rFonts w:eastAsia="游明朝"/>
            <w:b/>
            <w:lang w:eastAsia="ja-JP"/>
            <w:rPrChange w:id="473" w:author="林 正人" w:date="2020-05-04T12:13:00Z">
              <w:rPr>
                <w:rFonts w:eastAsia="游明朝"/>
                <w:lang w:eastAsia="ja-JP"/>
              </w:rPr>
            </w:rPrChange>
          </w:rPr>
          <w:t>Information Theory</w:t>
        </w:r>
      </w:ins>
      <w:ins w:id="474" w:author="林 正人" w:date="2020-05-04T12:17:00Z">
        <w:r>
          <w:rPr>
            <w:rFonts w:eastAsia="游明朝"/>
            <w:b/>
            <w:lang w:eastAsia="ja-JP"/>
          </w:rPr>
          <w:t xml:space="preserve"> (classical)</w:t>
        </w:r>
      </w:ins>
      <w:ins w:id="475" w:author="林 正人" w:date="2020-05-04T12:13:00Z">
        <w:r>
          <w:rPr>
            <w:rFonts w:eastAsia="游明朝"/>
            <w:b/>
            <w:lang w:eastAsia="ja-JP"/>
            <w:rPrChange w:id="476" w:author="林 正人" w:date="2020-05-04T12:13:00Z">
              <w:rPr>
                <w:rFonts w:eastAsia="游明朝"/>
                <w:lang w:eastAsia="ja-JP"/>
              </w:rPr>
            </w:rPrChange>
          </w:rPr>
          <w:t>:</w:t>
        </w:r>
      </w:ins>
    </w:p>
    <w:p>
      <w:pPr>
        <w:pStyle w:val="20"/>
        <w:rPr>
          <w:ins w:id="477" w:author="林 正人" w:date="2020-05-04T12:17:00Z"/>
          <w:rFonts w:eastAsia="游明朝" w:asciiTheme="minorHAnsi" w:hAnsiTheme="minorHAnsi" w:cstheme="minorBidi"/>
          <w:color w:val="auto"/>
          <w:sz w:val="22"/>
          <w:szCs w:val="22"/>
          <w:lang w:val="en-GB"/>
        </w:rPr>
      </w:pPr>
    </w:p>
    <w:p>
      <w:pPr>
        <w:pStyle w:val="20"/>
        <w:rPr>
          <w:ins w:id="478" w:author="林 正人" w:date="2020-05-04T12:12:00Z"/>
          <w:rFonts w:ascii="Arial" w:hAnsi="Arial" w:cs="Arial"/>
          <w:bCs/>
          <w:sz w:val="20"/>
          <w:szCs w:val="20"/>
        </w:rPr>
      </w:pPr>
      <w:ins w:id="479" w:author="林 正人" w:date="2020-05-04T12:12:00Z">
        <w:r>
          <w:rPr>
            <w:rFonts w:hint="eastAsia" w:ascii="Arial" w:hAnsi="Arial" w:cs="Arial"/>
            <w:bCs/>
            <w:sz w:val="20"/>
            <w:szCs w:val="20"/>
          </w:rPr>
          <w:t>T</w:t>
        </w:r>
      </w:ins>
      <w:ins w:id="480" w:author="林 正人" w:date="2020-05-04T12:12:00Z">
        <w:r>
          <w:rPr>
            <w:rFonts w:ascii="Arial" w:hAnsi="Arial" w:cs="Arial"/>
            <w:bCs/>
            <w:sz w:val="20"/>
            <w:szCs w:val="20"/>
          </w:rPr>
          <w:t xml:space="preserve">raditionally, information theory has focused on the asymptotic behavior of codes with infinitely long block-length. </w:t>
        </w:r>
      </w:ins>
      <w:ins w:id="481" w:author="林 正人" w:date="2020-05-04T12:12:00Z">
        <w:r>
          <w:rPr>
            <w:rFonts w:hint="eastAsia" w:ascii="Arial" w:hAnsi="Arial" w:cs="Arial"/>
            <w:bCs/>
            <w:sz w:val="20"/>
            <w:szCs w:val="20"/>
          </w:rPr>
          <w:t>Recently, many res</w:t>
        </w:r>
      </w:ins>
      <w:ins w:id="482" w:author="林 正人" w:date="2020-05-04T12:12:00Z">
        <w:r>
          <w:rPr>
            <w:rFonts w:ascii="Arial" w:hAnsi="Arial" w:cs="Arial"/>
            <w:bCs/>
            <w:sz w:val="20"/>
            <w:szCs w:val="20"/>
          </w:rPr>
          <w:t xml:space="preserve">earchers became interested in the ultimate performance of finite-block-length code because nowadays it is possible to construct sufficiently long block length code in the channel coding. Hence, many people are interested in the second order analysis as the approximation of the finite-block length analysis. To resolve this problem, </w:t>
        </w:r>
      </w:ins>
      <w:ins w:id="483" w:author="林 正人" w:date="2020-05-04T12:12:00Z">
        <w:r>
          <w:rPr>
            <w:rFonts w:hint="eastAsia" w:ascii="Arial" w:hAnsi="Arial" w:cs="Arial"/>
            <w:bCs/>
            <w:sz w:val="20"/>
            <w:szCs w:val="20"/>
          </w:rPr>
          <w:t xml:space="preserve">Dr. </w:t>
        </w:r>
      </w:ins>
      <w:ins w:id="484" w:author="林 正人" w:date="2020-05-04T12:12:00Z">
        <w:r>
          <w:rPr>
            <w:rFonts w:ascii="Arial" w:hAnsi="Arial" w:cs="Arial"/>
            <w:bCs/>
            <w:sz w:val="20"/>
            <w:szCs w:val="20"/>
          </w:rPr>
          <w:t xml:space="preserve">Hayashi established a systematic approach to </w:t>
        </w:r>
      </w:ins>
      <w:ins w:id="485" w:author="林 正人" w:date="2020-05-04T12:12:00Z">
        <w:r>
          <w:rPr>
            <w:rFonts w:hint="eastAsia" w:ascii="Arial" w:hAnsi="Arial" w:cs="Arial"/>
            <w:bCs/>
            <w:sz w:val="20"/>
            <w:szCs w:val="20"/>
          </w:rPr>
          <w:t xml:space="preserve">second order </w:t>
        </w:r>
      </w:ins>
      <w:ins w:id="486" w:author="林 正人" w:date="2020-05-04T12:12:00Z">
        <w:r>
          <w:rPr>
            <w:rFonts w:ascii="Arial" w:hAnsi="Arial" w:cs="Arial"/>
            <w:bCs/>
            <w:sz w:val="20"/>
            <w:szCs w:val="20"/>
          </w:rPr>
          <w:t>analysis by combining the method of information spectrum and the central limit theorem. He applied this approach to the optimal second order coding rates for the source coding and the uniform random number generation. He also developed the second order universal coding theory for the source coding and the uniform random number generation.</w:t>
        </w:r>
      </w:ins>
    </w:p>
    <w:p>
      <w:pPr>
        <w:pStyle w:val="20"/>
        <w:rPr>
          <w:ins w:id="487" w:author="林 正人" w:date="2020-05-04T12:18:00Z"/>
          <w:rFonts w:ascii="Arial" w:hAnsi="Arial" w:cs="Arial"/>
          <w:bCs/>
          <w:sz w:val="20"/>
          <w:szCs w:val="20"/>
        </w:rPr>
      </w:pPr>
      <w:ins w:id="488" w:author="林 正人" w:date="2020-05-04T12:12:00Z">
        <w:r>
          <w:rPr>
            <w:rFonts w:hint="eastAsia" w:ascii="Arial" w:hAnsi="Arial" w:cs="Arial"/>
            <w:bCs/>
            <w:sz w:val="20"/>
            <w:szCs w:val="20"/>
          </w:rPr>
          <w:t xml:space="preserve"> </w:t>
        </w:r>
      </w:ins>
      <w:ins w:id="489" w:author="林 正人" w:date="2020-05-04T12:12:00Z">
        <w:r>
          <w:rPr>
            <w:rFonts w:ascii="Arial" w:hAnsi="Arial" w:cs="Arial"/>
            <w:bCs/>
            <w:sz w:val="20"/>
            <w:szCs w:val="20"/>
          </w:rPr>
          <w:t xml:space="preserve">Next, he tackled the second order coding rates for discrete memoryless (DMS) channel coding with energy constraint and the channel coding for additive white Gaussian noise (AWGN), which had been </w:t>
        </w:r>
      </w:ins>
      <w:ins w:id="490" w:author="林 正人" w:date="2020-05-04T12:12:00Z">
        <w:r>
          <w:rPr>
            <w:rFonts w:ascii="Arial" w:hAnsi="Arial" w:cs="Arial"/>
            <w:sz w:val="20"/>
            <w:szCs w:val="20"/>
          </w:rPr>
          <w:t xml:space="preserve">unsolved for 47 years. Due to </w:t>
        </w:r>
      </w:ins>
      <w:ins w:id="491" w:author="林 正人" w:date="2020-05-04T12:12:00Z">
        <w:r>
          <w:rPr>
            <w:rFonts w:ascii="Arial" w:hAnsi="Arial" w:cs="Arial"/>
            <w:bCs/>
            <w:sz w:val="20"/>
            <w:szCs w:val="20"/>
          </w:rPr>
          <w:t xml:space="preserve">the optimization of encoder, these problems cannot be solved by a simple application of the above approach. To resolve the difficulty, </w:t>
        </w:r>
      </w:ins>
      <w:ins w:id="492" w:author="林 正人" w:date="2020-05-04T12:15:00Z">
        <w:r>
          <w:rPr>
            <w:rFonts w:ascii="Arial" w:hAnsi="Arial" w:cs="Arial"/>
            <w:bCs/>
            <w:sz w:val="20"/>
            <w:szCs w:val="20"/>
          </w:rPr>
          <w:t>I</w:t>
        </w:r>
      </w:ins>
      <w:ins w:id="493" w:author="林 正人" w:date="2020-05-04T12:12:00Z">
        <w:r>
          <w:rPr>
            <w:rFonts w:hint="eastAsia" w:ascii="Arial" w:hAnsi="Arial" w:cs="Arial"/>
            <w:bCs/>
            <w:sz w:val="20"/>
            <w:szCs w:val="20"/>
          </w:rPr>
          <w:t xml:space="preserve"> </w:t>
        </w:r>
      </w:ins>
      <w:ins w:id="494" w:author="林 正人" w:date="2020-05-04T12:12:00Z">
        <w:r>
          <w:rPr>
            <w:rFonts w:ascii="Arial" w:hAnsi="Arial" w:cs="Arial"/>
            <w:bCs/>
            <w:sz w:val="20"/>
            <w:szCs w:val="20"/>
          </w:rPr>
          <w:t>revealed two notable relations between the channel coding and the binary hypothesis testing. Employing these relations, he derived the second order coding rates for these problems. Then, comparing the famous Gallager bound, he clarified the superiority of the second order analysis.</w:t>
        </w:r>
      </w:ins>
    </w:p>
    <w:p>
      <w:pPr>
        <w:pStyle w:val="20"/>
        <w:rPr>
          <w:ins w:id="495" w:author="林 正人" w:date="2020-05-04T12:18:00Z"/>
          <w:rFonts w:ascii="Arial" w:hAnsi="Arial" w:cs="Arial"/>
          <w:bCs/>
          <w:sz w:val="20"/>
          <w:szCs w:val="20"/>
        </w:rPr>
      </w:pPr>
    </w:p>
    <w:p>
      <w:pPr>
        <w:pStyle w:val="20"/>
        <w:rPr>
          <w:ins w:id="496" w:author="林 正人" w:date="2020-05-04T12:12:00Z"/>
          <w:rFonts w:ascii="Arial" w:hAnsi="Arial" w:cs="Arial"/>
          <w:bCs/>
          <w:sz w:val="20"/>
          <w:szCs w:val="20"/>
        </w:rPr>
      </w:pPr>
    </w:p>
    <w:p>
      <w:pPr>
        <w:pStyle w:val="20"/>
        <w:rPr>
          <w:ins w:id="497" w:author="林 正人" w:date="2020-05-04T12:13:00Z"/>
          <w:rFonts w:ascii="Arial" w:hAnsi="Arial" w:eastAsia="游明朝" w:cs="Arial"/>
          <w:sz w:val="20"/>
          <w:szCs w:val="20"/>
        </w:rPr>
      </w:pPr>
    </w:p>
    <w:p>
      <w:pPr>
        <w:pStyle w:val="20"/>
        <w:rPr>
          <w:ins w:id="498" w:author="林 正人" w:date="2020-05-04T12:16:00Z"/>
          <w:rFonts w:ascii="Arial" w:hAnsi="Arial" w:cs="Arial"/>
          <w:sz w:val="20"/>
          <w:szCs w:val="20"/>
        </w:rPr>
      </w:pPr>
      <w:ins w:id="499" w:author="林 正人" w:date="2020-05-04T12:16:00Z">
        <w:r>
          <w:rPr>
            <w:rFonts w:ascii="Arial" w:hAnsi="Arial" w:cs="Arial"/>
            <w:sz w:val="20"/>
            <w:szCs w:val="20"/>
          </w:rPr>
          <w:t xml:space="preserve">M. Hayashi, "Information Spectrum Approach to Second-Order Coding Rate in Channel Coding," IEEE Transactions on Information Theory, Vol.55, No.11, 4947 - 4966 (2009). </w:t>
        </w:r>
      </w:ins>
    </w:p>
    <w:p>
      <w:pPr>
        <w:pStyle w:val="20"/>
        <w:rPr>
          <w:ins w:id="500" w:author="林 正人" w:date="2020-05-04T12:20:00Z"/>
          <w:rFonts w:ascii="Arial" w:hAnsi="Arial" w:cs="Arial"/>
          <w:sz w:val="20"/>
          <w:szCs w:val="20"/>
        </w:rPr>
      </w:pPr>
      <w:ins w:id="501" w:author="林 正人" w:date="2020-05-04T12:16:00Z">
        <w:r>
          <w:rPr>
            <w:rFonts w:ascii="Arial" w:hAnsi="Arial" w:cs="Arial"/>
            <w:sz w:val="20"/>
            <w:szCs w:val="20"/>
          </w:rPr>
          <w:br w:type="textWrapping"/>
        </w:r>
      </w:ins>
      <w:ins w:id="502" w:author="林 正人" w:date="2020-05-04T12:16:00Z">
        <w:r>
          <w:rPr>
            <w:rFonts w:ascii="Arial" w:hAnsi="Arial" w:cs="Arial"/>
            <w:sz w:val="20"/>
            <w:szCs w:val="20"/>
          </w:rPr>
          <w:t xml:space="preserve">Using the information-spectrum method, this paper established the systematic method for second order theory for the channel coding. </w:t>
        </w:r>
      </w:ins>
      <w:ins w:id="503" w:author="林 正人" w:date="2020-05-04T12:16:00Z">
        <w:r>
          <w:rPr>
            <w:rFonts w:hint="eastAsia" w:ascii="Arial" w:hAnsi="Arial" w:cs="Arial"/>
            <w:sz w:val="20"/>
            <w:szCs w:val="20"/>
          </w:rPr>
          <w:t xml:space="preserve">Then, </w:t>
        </w:r>
      </w:ins>
      <w:ins w:id="504" w:author="林 正人" w:date="2020-05-04T12:16:00Z">
        <w:r>
          <w:rPr>
            <w:rFonts w:ascii="Arial" w:hAnsi="Arial" w:cs="Arial"/>
            <w:sz w:val="20"/>
            <w:szCs w:val="20"/>
          </w:rPr>
          <w:t>this paper resolved the second order coding rate for AWGN channel and channel coding with energy constraint hat had been unsolved for 47 years. Although this problem was discussed by Polyanskiy, H. V. Poor, and S. Verdú (2010), this paper preceded them by one year. Due to the strength of this approach, many subsequent papers of the second order employ the proposed systematic method. Also, this paper c</w:t>
        </w:r>
      </w:ins>
      <w:ins w:id="505" w:author="林 正人" w:date="2020-05-04T12:16:00Z">
        <w:r>
          <w:rPr>
            <w:rFonts w:hint="eastAsia" w:ascii="Arial" w:hAnsi="Arial" w:cs="Arial"/>
            <w:sz w:val="20"/>
            <w:szCs w:val="20"/>
          </w:rPr>
          <w:t xml:space="preserve">larifies </w:t>
        </w:r>
      </w:ins>
      <w:ins w:id="506" w:author="林 正人" w:date="2020-05-04T12:16:00Z">
        <w:r>
          <w:rPr>
            <w:rFonts w:ascii="Arial" w:hAnsi="Arial" w:cs="Arial"/>
            <w:sz w:val="20"/>
            <w:szCs w:val="20"/>
          </w:rPr>
          <w:t>the difference between the second order analysis and Gallager bound.</w:t>
        </w:r>
      </w:ins>
      <w:ins w:id="507" w:author="林 正人" w:date="2020-05-04T12:16:00Z">
        <w:r>
          <w:rPr>
            <w:rFonts w:hint="eastAsia" w:ascii="Arial" w:hAnsi="Arial" w:cs="Arial"/>
            <w:sz w:val="20"/>
            <w:szCs w:val="20"/>
          </w:rPr>
          <w:t xml:space="preserve"> </w:t>
        </w:r>
      </w:ins>
      <w:ins w:id="508" w:author="林 正人" w:date="2020-05-04T12:16:00Z">
        <w:r>
          <w:rPr>
            <w:rFonts w:ascii="Arial" w:hAnsi="Arial" w:cs="Arial"/>
            <w:sz w:val="20"/>
            <w:szCs w:val="20"/>
          </w:rPr>
          <w:t>Due to the above seminal contributions, t</w:t>
        </w:r>
      </w:ins>
      <w:ins w:id="509" w:author="林 正人" w:date="2020-05-04T12:16:00Z">
        <w:r>
          <w:rPr>
            <w:rFonts w:hint="eastAsia" w:ascii="Arial" w:hAnsi="Arial" w:cs="Arial"/>
            <w:sz w:val="20"/>
            <w:szCs w:val="20"/>
          </w:rPr>
          <w:t>his pap</w:t>
        </w:r>
      </w:ins>
      <w:ins w:id="510" w:author="林 正人" w:date="2020-05-04T12:16:00Z">
        <w:r>
          <w:rPr>
            <w:rFonts w:ascii="Arial" w:hAnsi="Arial" w:cs="Arial"/>
            <w:sz w:val="20"/>
            <w:szCs w:val="20"/>
          </w:rPr>
          <w:t>e</w:t>
        </w:r>
      </w:ins>
      <w:ins w:id="511" w:author="林 正人" w:date="2020-05-04T12:16:00Z">
        <w:r>
          <w:rPr>
            <w:rFonts w:hint="eastAsia" w:ascii="Arial" w:hAnsi="Arial" w:cs="Arial"/>
            <w:sz w:val="20"/>
            <w:szCs w:val="20"/>
          </w:rPr>
          <w:t xml:space="preserve">r </w:t>
        </w:r>
      </w:ins>
      <w:ins w:id="512" w:author="林 正人" w:date="2020-05-04T12:16:00Z">
        <w:r>
          <w:rPr>
            <w:rFonts w:ascii="Arial" w:hAnsi="Arial" w:cs="Arial"/>
            <w:sz w:val="20"/>
            <w:szCs w:val="20"/>
          </w:rPr>
          <w:t>was awarded the 2011 IEEE Information Theory Society Paper Award.</w:t>
        </w:r>
      </w:ins>
    </w:p>
    <w:p>
      <w:pPr>
        <w:pStyle w:val="20"/>
        <w:rPr>
          <w:ins w:id="513" w:author="林 正人" w:date="2020-05-04T12:20:00Z"/>
          <w:rFonts w:ascii="Arial" w:hAnsi="Arial" w:cs="Arial"/>
          <w:sz w:val="20"/>
          <w:szCs w:val="20"/>
        </w:rPr>
      </w:pPr>
    </w:p>
    <w:p>
      <w:pPr>
        <w:shd w:val="clear" w:color="auto" w:fill="E9ECEF"/>
        <w:spacing w:after="100" w:afterAutospacing="1" w:line="240" w:lineRule="auto"/>
        <w:rPr>
          <w:ins w:id="514" w:author="林 正人" w:date="2020-05-04T12:20:00Z"/>
          <w:rFonts w:ascii="MS PGothic" w:hAnsi="MS PGothic" w:eastAsia="MS PGothic" w:cs="MS PGothic"/>
          <w:color w:val="212529"/>
          <w:sz w:val="24"/>
          <w:szCs w:val="24"/>
          <w:lang w:val="en-US" w:eastAsia="ja-JP"/>
        </w:rPr>
      </w:pPr>
      <w:ins w:id="515" w:author="林 正人" w:date="2020-05-04T12:20:00Z">
        <w:r>
          <w:rPr>
            <w:rFonts w:ascii="MS PGothic" w:hAnsi="MS PGothic" w:eastAsia="MS PGothic" w:cs="MS PGothic"/>
            <w:b/>
            <w:bCs/>
            <w:color w:val="212529"/>
            <w:sz w:val="24"/>
            <w:szCs w:val="24"/>
            <w:lang w:val="en-US" w:eastAsia="ja-JP"/>
          </w:rPr>
          <w:t>M. Hayashi</w:t>
        </w:r>
      </w:ins>
      <w:ins w:id="516" w:author="林 正人" w:date="2020-05-04T12:20:00Z">
        <w:r>
          <w:rPr>
            <w:rFonts w:ascii="MS PGothic" w:hAnsi="MS PGothic" w:eastAsia="MS PGothic" w:cs="MS PGothic"/>
            <w:color w:val="212529"/>
            <w:sz w:val="24"/>
            <w:szCs w:val="24"/>
            <w:lang w:val="en-US" w:eastAsia="ja-JP"/>
          </w:rPr>
          <w:t>, “Second-order asymptotics in fixed-length source coding and intrinsic randomness,” </w:t>
        </w:r>
      </w:ins>
      <w:ins w:id="517" w:author="林 正人" w:date="2020-05-04T12:20:00Z">
        <w:r>
          <w:rPr>
            <w:rFonts w:ascii="MS PGothic" w:hAnsi="MS PGothic" w:eastAsia="MS PGothic" w:cs="MS PGothic"/>
            <w:color w:val="212529"/>
            <w:sz w:val="24"/>
            <w:szCs w:val="24"/>
            <w:lang w:val="en-US" w:eastAsia="ja-JP"/>
          </w:rPr>
          <w:fldChar w:fldCharType="begin"/>
        </w:r>
      </w:ins>
      <w:ins w:id="518" w:author="林 正人" w:date="2020-05-04T12:20:00Z">
        <w:r>
          <w:rPr>
            <w:rFonts w:ascii="MS PGothic" w:hAnsi="MS PGothic" w:eastAsia="MS PGothic" w:cs="MS PGothic"/>
            <w:color w:val="212529"/>
            <w:sz w:val="24"/>
            <w:szCs w:val="24"/>
            <w:lang w:val="en-US" w:eastAsia="ja-JP"/>
          </w:rPr>
          <w:instrText xml:space="preserve"> HYPERLINK "https://ieeexplore.ieee.org/document/4626060" </w:instrText>
        </w:r>
      </w:ins>
      <w:ins w:id="519" w:author="林 正人" w:date="2020-05-04T12:20:00Z">
        <w:r>
          <w:rPr>
            <w:rFonts w:ascii="MS PGothic" w:hAnsi="MS PGothic" w:eastAsia="MS PGothic" w:cs="MS PGothic"/>
            <w:color w:val="212529"/>
            <w:sz w:val="24"/>
            <w:szCs w:val="24"/>
            <w:lang w:val="en-US" w:eastAsia="ja-JP"/>
          </w:rPr>
          <w:fldChar w:fldCharType="separate"/>
        </w:r>
      </w:ins>
      <w:ins w:id="520" w:author="林 正人" w:date="2020-05-04T12:20:00Z">
        <w:r>
          <w:rPr>
            <w:rFonts w:ascii="MS PGothic" w:hAnsi="MS PGothic" w:eastAsia="MS PGothic" w:cs="MS PGothic"/>
            <w:color w:val="007BFF"/>
            <w:sz w:val="24"/>
            <w:szCs w:val="24"/>
            <w:u w:val="single"/>
            <w:lang w:val="en-US" w:eastAsia="ja-JP"/>
          </w:rPr>
          <w:t>IEEE Transactions on Information Theory</w:t>
        </w:r>
      </w:ins>
      <w:ins w:id="521" w:author="林 正人" w:date="2020-05-04T12:20:00Z">
        <w:r>
          <w:rPr>
            <w:rFonts w:ascii="MS PGothic" w:hAnsi="MS PGothic" w:eastAsia="MS PGothic" w:cs="MS PGothic"/>
            <w:color w:val="212529"/>
            <w:sz w:val="24"/>
            <w:szCs w:val="24"/>
            <w:lang w:val="en-US" w:eastAsia="ja-JP"/>
          </w:rPr>
          <w:fldChar w:fldCharType="end"/>
        </w:r>
      </w:ins>
      <w:ins w:id="522" w:author="林 正人" w:date="2020-05-04T12:20:00Z">
        <w:r>
          <w:rPr>
            <w:rFonts w:ascii="MS PGothic" w:hAnsi="MS PGothic" w:eastAsia="MS PGothic" w:cs="MS PGothic"/>
            <w:color w:val="212529"/>
            <w:sz w:val="24"/>
            <w:szCs w:val="24"/>
            <w:lang w:val="en-US" w:eastAsia="ja-JP"/>
          </w:rPr>
          <w:t>, Vol. 54, No. 10, 4619–4637 (2008).</w:t>
        </w:r>
      </w:ins>
    </w:p>
    <w:p>
      <w:pPr>
        <w:shd w:val="clear" w:color="auto" w:fill="FFFFFF"/>
        <w:spacing w:after="100" w:afterAutospacing="1" w:line="240" w:lineRule="auto"/>
        <w:rPr>
          <w:ins w:id="523" w:author="林 正人" w:date="2020-05-04T12:20:00Z"/>
          <w:rFonts w:ascii="Arial" w:hAnsi="Arial" w:eastAsia="MS PGothic" w:cs="Arial"/>
          <w:color w:val="212529"/>
          <w:sz w:val="24"/>
          <w:szCs w:val="24"/>
          <w:lang w:val="en-US" w:eastAsia="ja-JP"/>
        </w:rPr>
      </w:pPr>
      <w:ins w:id="524" w:author="林 正人" w:date="2020-05-04T12:20:00Z">
        <w:r>
          <w:rPr>
            <w:rFonts w:ascii="Arial" w:hAnsi="Arial" w:eastAsia="MS PGothic" w:cs="Arial"/>
            <w:color w:val="212529"/>
            <w:sz w:val="24"/>
            <w:szCs w:val="24"/>
            <w:lang w:val="en-US" w:eastAsia="ja-JP"/>
          </w:rPr>
          <w:t>This paper proposes the use of the information spectrum method for a unified approach for second order asymptotics, which has been applied in many papers as a key idea.</w:t>
        </w:r>
      </w:ins>
    </w:p>
    <w:p>
      <w:pPr>
        <w:pStyle w:val="20"/>
        <w:rPr>
          <w:ins w:id="525" w:author="林 正人" w:date="2020-05-04T12:16:00Z"/>
          <w:rFonts w:ascii="Arial" w:hAnsi="Arial" w:cs="Arial"/>
          <w:sz w:val="20"/>
          <w:szCs w:val="20"/>
        </w:rPr>
      </w:pPr>
    </w:p>
    <w:p>
      <w:pPr>
        <w:pStyle w:val="20"/>
        <w:rPr>
          <w:ins w:id="526" w:author="林 正人" w:date="2020-05-04T12:18:00Z"/>
          <w:rFonts w:ascii="Arial" w:hAnsi="Arial" w:eastAsia="游明朝" w:cs="Arial"/>
          <w:sz w:val="20"/>
          <w:szCs w:val="20"/>
        </w:rPr>
      </w:pPr>
    </w:p>
    <w:p>
      <w:pPr>
        <w:rPr>
          <w:ins w:id="527" w:author="林 正人" w:date="2020-05-04T12:18:00Z"/>
          <w:rFonts w:eastAsia="游明朝"/>
          <w:b/>
          <w:lang w:eastAsia="ja-JP"/>
        </w:rPr>
      </w:pPr>
      <w:ins w:id="528" w:author="林 正人" w:date="2020-05-04T12:18:00Z">
        <w:r>
          <w:rPr>
            <w:rFonts w:hint="eastAsia" w:eastAsia="游明朝"/>
            <w:b/>
            <w:lang w:eastAsia="ja-JP"/>
          </w:rPr>
          <w:t xml:space="preserve">Finite-length </w:t>
        </w:r>
      </w:ins>
      <w:ins w:id="529" w:author="林 正人" w:date="2020-05-04T12:18:00Z">
        <w:r>
          <w:rPr>
            <w:rFonts w:eastAsia="游明朝"/>
            <w:b/>
            <w:lang w:eastAsia="ja-JP"/>
          </w:rPr>
          <w:t>Information Theory (quantum):</w:t>
        </w:r>
      </w:ins>
    </w:p>
    <w:p>
      <w:pPr>
        <w:pStyle w:val="20"/>
        <w:rPr>
          <w:ins w:id="530" w:author="林 正人" w:date="2020-05-04T12:17:00Z"/>
          <w:rFonts w:hint="eastAsia" w:ascii="Arial" w:hAnsi="Arial" w:eastAsia="游明朝" w:cs="Arial"/>
          <w:sz w:val="20"/>
          <w:szCs w:val="20"/>
        </w:rPr>
      </w:pPr>
    </w:p>
    <w:p>
      <w:pPr>
        <w:pStyle w:val="20"/>
        <w:rPr>
          <w:ins w:id="531" w:author="林 正人" w:date="2020-05-04T12:18:00Z"/>
          <w:rFonts w:ascii="Arial" w:hAnsi="Arial" w:cs="Arial"/>
          <w:sz w:val="20"/>
          <w:szCs w:val="20"/>
        </w:rPr>
      </w:pPr>
      <w:ins w:id="532" w:author="林 正人" w:date="2020-05-04T12:18:00Z">
        <w:r>
          <w:rPr>
            <w:rFonts w:ascii="Arial" w:hAnsi="Arial" w:cs="Arial"/>
            <w:bCs/>
            <w:sz w:val="20"/>
            <w:szCs w:val="20"/>
          </w:rPr>
          <w:t>I</w:t>
        </w:r>
      </w:ins>
      <w:ins w:id="533" w:author="林 正人" w:date="2020-05-04T12:18:00Z">
        <w:r>
          <w:rPr>
            <w:rFonts w:hint="eastAsia" w:ascii="Arial" w:hAnsi="Arial" w:cs="Arial"/>
            <w:bCs/>
            <w:sz w:val="20"/>
            <w:szCs w:val="20"/>
          </w:rPr>
          <w:t xml:space="preserve"> also extend</w:t>
        </w:r>
      </w:ins>
      <w:ins w:id="534" w:author="林 正人" w:date="2020-05-04T12:18:00Z">
        <w:r>
          <w:rPr>
            <w:rFonts w:ascii="Arial" w:hAnsi="Arial" w:cs="Arial"/>
            <w:bCs/>
            <w:sz w:val="20"/>
            <w:szCs w:val="20"/>
          </w:rPr>
          <w:t>ed</w:t>
        </w:r>
      </w:ins>
      <w:ins w:id="535" w:author="林 正人" w:date="2020-05-04T12:18:00Z">
        <w:r>
          <w:rPr>
            <w:rFonts w:hint="eastAsia" w:ascii="Arial" w:hAnsi="Arial" w:cs="Arial"/>
            <w:bCs/>
            <w:sz w:val="20"/>
            <w:szCs w:val="20"/>
          </w:rPr>
          <w:t xml:space="preserve"> </w:t>
        </w:r>
      </w:ins>
      <w:ins w:id="536" w:author="林 正人" w:date="2020-05-04T12:18:00Z">
        <w:r>
          <w:rPr>
            <w:rFonts w:ascii="Arial" w:hAnsi="Arial" w:cs="Arial"/>
            <w:bCs/>
            <w:sz w:val="20"/>
            <w:szCs w:val="20"/>
          </w:rPr>
          <w:t>this approach to the quantum setting. Firstly, he established the quantum version of the method of information spectrum for the binary hypothesis testing and the quantum data compression. Next, he extended it to the quantum channel coding, which has more serious difficulty due to the non-commutativity. To overcome it, he firstly invented</w:t>
        </w:r>
      </w:ins>
      <w:ins w:id="537" w:author="林 正人" w:date="2020-05-04T12:18:00Z">
        <w:r>
          <w:rPr>
            <w:rFonts w:hint="eastAsia" w:ascii="Arial" w:hAnsi="Arial" w:cs="Arial"/>
            <w:bCs/>
            <w:sz w:val="20"/>
            <w:szCs w:val="20"/>
          </w:rPr>
          <w:t xml:space="preserve"> </w:t>
        </w:r>
      </w:ins>
      <w:ins w:id="538" w:author="林 正人" w:date="2020-05-04T12:18:00Z">
        <w:r>
          <w:rPr>
            <w:rFonts w:ascii="Arial" w:hAnsi="Arial" w:cs="Arial"/>
            <w:sz w:val="20"/>
            <w:szCs w:val="20"/>
          </w:rPr>
          <w:t>a useful matrix inequality, which has often been referred to as the Hayashi-Nagaoka inequality" in many papers for quantum information theory. Using this inequality, he established t</w:t>
        </w:r>
      </w:ins>
      <w:ins w:id="539" w:author="林 正人" w:date="2020-05-04T12:18:00Z">
        <w:r>
          <w:rPr>
            <w:rFonts w:hint="eastAsia" w:ascii="Arial" w:hAnsi="Arial" w:cs="Arial"/>
            <w:sz w:val="20"/>
            <w:szCs w:val="20"/>
          </w:rPr>
          <w:t xml:space="preserve">he </w:t>
        </w:r>
      </w:ins>
      <w:ins w:id="540" w:author="林 正人" w:date="2020-05-04T12:18:00Z">
        <w:r>
          <w:rPr>
            <w:rFonts w:ascii="Arial" w:hAnsi="Arial" w:cs="Arial"/>
            <w:sz w:val="20"/>
            <w:szCs w:val="20"/>
          </w:rPr>
          <w:t>relations</w:t>
        </w:r>
      </w:ins>
      <w:ins w:id="541" w:author="林 正人" w:date="2020-05-04T12:18:00Z">
        <w:r>
          <w:rPr>
            <w:rFonts w:hint="eastAsia" w:ascii="Arial" w:hAnsi="Arial" w:cs="Arial"/>
            <w:sz w:val="20"/>
            <w:szCs w:val="20"/>
          </w:rPr>
          <w:t xml:space="preserve"> </w:t>
        </w:r>
      </w:ins>
      <w:ins w:id="542" w:author="林 正人" w:date="2020-05-04T12:18:00Z">
        <w:r>
          <w:rPr>
            <w:rFonts w:ascii="Arial" w:hAnsi="Arial" w:cs="Arial"/>
            <w:sz w:val="20"/>
            <w:szCs w:val="20"/>
          </w:rPr>
          <w:t>between the quantum channel coding and the binary quantum hypothesis testing as the quantum version of the above notable relations. Based on these relations, he established the method of the information spectrum for the quantum channel coding, and derived its error exponent, which is the best among the currently known ones. I also constructed quantum universal channel coding by using the group representation theory instead of type method.</w:t>
        </w:r>
      </w:ins>
    </w:p>
    <w:p>
      <w:pPr>
        <w:pStyle w:val="20"/>
        <w:rPr>
          <w:ins w:id="543" w:author="林 正人" w:date="2020-05-04T12:18:00Z"/>
          <w:rFonts w:ascii="Arial" w:hAnsi="Arial" w:cs="Arial"/>
          <w:sz w:val="20"/>
          <w:szCs w:val="20"/>
        </w:rPr>
      </w:pPr>
      <w:ins w:id="544" w:author="林 正人" w:date="2020-05-04T12:18:00Z">
        <w:r>
          <w:rPr>
            <w:rFonts w:ascii="Arial" w:hAnsi="Arial" w:cs="Arial"/>
            <w:sz w:val="20"/>
            <w:szCs w:val="20"/>
          </w:rPr>
          <w:t xml:space="preserve"> Interestingly, this relation clarifies that the key point of second order analysis for quantum channel coding is the binary quantum hypothesis testing. The quantum difficulty for second order analysis is concentrated in the binary quantum hypothesis testing. Inventing the pinching technique, he made the second order analysis for the binary quantum hypothesis testing. Since the pinching technique is a powerful method to overcome the non-commutativity, this method has been often employed in several quantum paper recently. Applying this result, I derived the optimal second order coding rate for information reconciliation from quantum information, which derives the achievability of the optimal second order coding rate for the quantum channel coding.</w:t>
        </w:r>
      </w:ins>
    </w:p>
    <w:p>
      <w:pPr>
        <w:pStyle w:val="20"/>
        <w:rPr>
          <w:ins w:id="545" w:author="林 正人" w:date="2020-05-04T12:18:00Z"/>
          <w:rFonts w:ascii="Arial" w:hAnsi="Arial" w:eastAsia="游明朝" w:cs="Arial"/>
          <w:sz w:val="20"/>
          <w:szCs w:val="20"/>
        </w:rPr>
      </w:pPr>
    </w:p>
    <w:p>
      <w:pPr>
        <w:pStyle w:val="20"/>
        <w:rPr>
          <w:ins w:id="546" w:author="林 正人" w:date="2020-05-04T12:18:00Z"/>
          <w:rFonts w:ascii="Arial" w:hAnsi="Arial" w:cs="Arial"/>
          <w:sz w:val="20"/>
          <w:szCs w:val="20"/>
        </w:rPr>
      </w:pPr>
      <w:ins w:id="547" w:author="林 正人" w:date="2020-05-04T12:18:00Z">
        <w:r>
          <w:rPr>
            <w:rFonts w:ascii="Arial" w:hAnsi="Arial" w:cs="Arial"/>
            <w:sz w:val="20"/>
            <w:szCs w:val="20"/>
          </w:rPr>
          <w:t xml:space="preserve">M. Hayashi and H. Nagaoka, "General formulas for capacity of classical-quantum channels," IEEE Transactions on Information Theory, Vol.49, No.7, pp.1753-1768 (2003).  </w:t>
        </w:r>
      </w:ins>
    </w:p>
    <w:p>
      <w:pPr>
        <w:pStyle w:val="20"/>
        <w:rPr>
          <w:ins w:id="548" w:author="林 正人" w:date="2020-05-04T12:18:00Z"/>
          <w:rFonts w:ascii="Arial" w:hAnsi="Arial" w:cs="Arial"/>
          <w:sz w:val="20"/>
          <w:szCs w:val="20"/>
        </w:rPr>
      </w:pPr>
    </w:p>
    <w:p>
      <w:pPr>
        <w:pStyle w:val="20"/>
        <w:rPr>
          <w:ins w:id="549" w:author="林 正人" w:date="2020-05-04T12:18:00Z"/>
          <w:rFonts w:ascii="Arial" w:hAnsi="Arial" w:cs="Arial"/>
          <w:sz w:val="20"/>
          <w:szCs w:val="20"/>
        </w:rPr>
      </w:pPr>
      <w:ins w:id="550" w:author="林 正人" w:date="2020-05-04T12:18:00Z">
        <w:r>
          <w:rPr>
            <w:rFonts w:ascii="Arial" w:hAnsi="Arial" w:cs="Arial"/>
            <w:sz w:val="20"/>
            <w:szCs w:val="20"/>
          </w:rPr>
          <w:t xml:space="preserve">Non-commutativity causes several kinds of difficulties in quantum information theory. To overcome this problem, this paper derived a novel matrix inequality, which has often been referred to as the Hayashi-Nagaoka inequality" in many papers for quantum information theory. This result brings us the quantum version of the information spectrum method. </w:t>
        </w:r>
      </w:ins>
    </w:p>
    <w:p>
      <w:pPr>
        <w:pStyle w:val="20"/>
        <w:rPr>
          <w:ins w:id="551" w:author="林 正人" w:date="2020-05-04T12:30:00Z"/>
          <w:rFonts w:ascii="Arial" w:hAnsi="Arial" w:cs="Arial"/>
          <w:sz w:val="20"/>
          <w:szCs w:val="20"/>
        </w:rPr>
      </w:pPr>
      <w:ins w:id="552" w:author="林 正人" w:date="2020-05-04T12:18:00Z">
        <w:r>
          <w:rPr>
            <w:rFonts w:hint="eastAsia" w:ascii="Arial" w:hAnsi="Arial" w:cs="Arial"/>
            <w:sz w:val="20"/>
            <w:szCs w:val="20"/>
          </w:rPr>
          <w:t>As another contribu</w:t>
        </w:r>
      </w:ins>
      <w:ins w:id="553" w:author="林 正人" w:date="2020-05-04T12:18:00Z">
        <w:r>
          <w:rPr>
            <w:rFonts w:ascii="Arial" w:hAnsi="Arial" w:cs="Arial"/>
            <w:sz w:val="20"/>
            <w:szCs w:val="20"/>
          </w:rPr>
          <w:t xml:space="preserve">tion, this paper revealed two </w:t>
        </w:r>
      </w:ins>
      <w:ins w:id="554" w:author="林 正人" w:date="2020-05-04T12:18:00Z">
        <w:r>
          <w:rPr>
            <w:rFonts w:hint="eastAsia" w:ascii="Arial" w:hAnsi="Arial" w:cs="Arial"/>
            <w:sz w:val="20"/>
            <w:szCs w:val="20"/>
          </w:rPr>
          <w:t>useful</w:t>
        </w:r>
      </w:ins>
      <w:ins w:id="555" w:author="林 正人" w:date="2020-05-04T12:18:00Z">
        <w:r>
          <w:rPr>
            <w:rFonts w:ascii="Arial" w:hAnsi="Arial" w:cs="Arial"/>
            <w:sz w:val="20"/>
            <w:szCs w:val="20"/>
          </w:rPr>
          <w:t xml:space="preserve"> relations between channel coding and the binary hypothesis testing. One is the relation between existence of a good channel code and the binary hypothesis testing. The other is the relation between the optimal performance of channel code and the binary hypothesis testing. </w:t>
        </w:r>
      </w:ins>
      <w:ins w:id="556" w:author="林 正人" w:date="2020-05-04T12:18:00Z">
        <w:r>
          <w:rPr>
            <w:rFonts w:hint="eastAsia" w:ascii="Arial" w:hAnsi="Arial" w:cs="Arial"/>
            <w:sz w:val="20"/>
            <w:szCs w:val="20"/>
          </w:rPr>
          <w:t xml:space="preserve">Due to their generality, </w:t>
        </w:r>
      </w:ins>
      <w:ins w:id="557" w:author="林 正人" w:date="2020-05-04T12:18:00Z">
        <w:r>
          <w:rPr>
            <w:rFonts w:ascii="Arial" w:hAnsi="Arial" w:cs="Arial"/>
            <w:sz w:val="20"/>
            <w:szCs w:val="20"/>
          </w:rPr>
          <w:t>both relations were used to several papers of channel coding, including the paper for the second order rate of channel coding.</w:t>
        </w:r>
      </w:ins>
    </w:p>
    <w:p>
      <w:pPr>
        <w:pStyle w:val="20"/>
        <w:rPr>
          <w:ins w:id="558" w:author="林 正人" w:date="2020-05-04T12:30:00Z"/>
          <w:rFonts w:ascii="Arial" w:hAnsi="Arial" w:cs="Arial"/>
          <w:sz w:val="20"/>
          <w:szCs w:val="20"/>
        </w:rPr>
      </w:pPr>
    </w:p>
    <w:p>
      <w:pPr>
        <w:widowControl w:val="0"/>
        <w:autoSpaceDE w:val="0"/>
        <w:autoSpaceDN w:val="0"/>
        <w:adjustRightInd w:val="0"/>
        <w:spacing w:after="0" w:line="240" w:lineRule="auto"/>
        <w:rPr>
          <w:ins w:id="559" w:author="林 正人" w:date="2020-05-04T12:30:00Z"/>
          <w:rFonts w:ascii="NimbusRomNo9L-Regu" w:hAnsi="NimbusRomNo9L-Regu" w:cs="NimbusRomNo9L-Regu"/>
          <w:sz w:val="24"/>
          <w:szCs w:val="24"/>
          <w:lang w:val="en-US"/>
        </w:rPr>
      </w:pPr>
      <w:ins w:id="560" w:author="林 正人" w:date="2020-05-04T12:30:00Z">
        <w:r>
          <w:rPr>
            <w:rFonts w:ascii="NimbusRomNo9L-Regu" w:hAnsi="NimbusRomNo9L-Regu" w:cs="NimbusRomNo9L-Regu"/>
            <w:sz w:val="24"/>
            <w:szCs w:val="24"/>
            <w:lang w:val="en-US"/>
          </w:rPr>
          <w:t xml:space="preserve">M. Tomamichel and </w:t>
        </w:r>
      </w:ins>
      <w:ins w:id="561" w:author="林 正人" w:date="2020-05-04T12:30:00Z">
        <w:r>
          <w:rPr>
            <w:rFonts w:ascii="NimbusRomNo9L-Medi" w:hAnsi="NimbusRomNo9L-Medi" w:cs="NimbusRomNo9L-Medi"/>
            <w:sz w:val="24"/>
            <w:szCs w:val="24"/>
            <w:lang w:val="en-US"/>
          </w:rPr>
          <w:t>M. Hayashi</w:t>
        </w:r>
      </w:ins>
      <w:ins w:id="562" w:author="林 正人" w:date="2020-05-04T12:30:00Z">
        <w:r>
          <w:rPr>
            <w:rFonts w:ascii="NimbusRomNo9L-Regu" w:hAnsi="NimbusRomNo9L-Regu" w:cs="NimbusRomNo9L-Regu"/>
            <w:sz w:val="24"/>
            <w:szCs w:val="24"/>
            <w:lang w:val="en-US"/>
          </w:rPr>
          <w:t>, “A Hierarchy of Information Quantities for Finite Block Length Analysis of</w:t>
        </w:r>
      </w:ins>
    </w:p>
    <w:p>
      <w:pPr>
        <w:pStyle w:val="20"/>
        <w:rPr>
          <w:ins w:id="563" w:author="林 正人" w:date="2020-05-04T12:30:00Z"/>
          <w:rFonts w:ascii="Arial" w:hAnsi="Arial" w:cs="Arial"/>
          <w:sz w:val="20"/>
          <w:szCs w:val="20"/>
        </w:rPr>
      </w:pPr>
      <w:ins w:id="564" w:author="林 正人" w:date="2020-05-04T12:30:00Z">
        <w:r>
          <w:rPr>
            <w:rFonts w:ascii="NimbusRomNo9L-Regu" w:hAnsi="NimbusRomNo9L-Regu" w:cs="NimbusRomNo9L-Regu"/>
          </w:rPr>
          <w:t xml:space="preserve">Quantum Tasks,” </w:t>
        </w:r>
      </w:ins>
      <w:ins w:id="565" w:author="林 正人" w:date="2020-05-04T12:30:00Z">
        <w:r>
          <w:rPr>
            <w:rFonts w:ascii="NimbusRomNo9L-ReguItal" w:hAnsi="NimbusRomNo9L-ReguItal" w:cs="NimbusRomNo9L-ReguItal"/>
          </w:rPr>
          <w:t>IEEE Transactions on Information Theory</w:t>
        </w:r>
      </w:ins>
      <w:ins w:id="566" w:author="林 正人" w:date="2020-05-04T12:30:00Z">
        <w:r>
          <w:rPr>
            <w:rFonts w:ascii="NimbusRomNo9L-Regu" w:hAnsi="NimbusRomNo9L-Regu" w:cs="NimbusRomNo9L-Regu"/>
          </w:rPr>
          <w:t>, Vol. 59, No. 11, 7693 – 7710 (2013).</w:t>
        </w:r>
      </w:ins>
    </w:p>
    <w:p>
      <w:pPr>
        <w:pStyle w:val="20"/>
        <w:rPr>
          <w:ins w:id="567" w:author="林 正人" w:date="2020-05-04T12:18:00Z"/>
          <w:rFonts w:ascii="Arial" w:hAnsi="Arial" w:cs="Arial"/>
          <w:sz w:val="20"/>
          <w:szCs w:val="20"/>
        </w:rPr>
      </w:pPr>
    </w:p>
    <w:p>
      <w:pPr>
        <w:pStyle w:val="20"/>
        <w:rPr>
          <w:ins w:id="568" w:author="林 正人" w:date="2020-05-04T12:32:00Z"/>
          <w:rFonts w:ascii="Arial" w:hAnsi="Arial" w:eastAsia="游明朝" w:cs="Arial"/>
          <w:sz w:val="20"/>
          <w:szCs w:val="20"/>
        </w:rPr>
      </w:pPr>
      <w:ins w:id="569" w:author="林 正人" w:date="2020-05-04T12:32:00Z">
        <w:r>
          <w:rPr>
            <w:rFonts w:hint="eastAsia" w:ascii="Arial" w:hAnsi="Arial" w:eastAsia="游明朝" w:cs="Arial"/>
            <w:sz w:val="20"/>
            <w:szCs w:val="20"/>
          </w:rPr>
          <w:t>This</w:t>
        </w:r>
      </w:ins>
      <w:ins w:id="570" w:author="林 正人" w:date="2020-05-04T12:32:00Z">
        <w:r>
          <w:rPr>
            <w:rFonts w:ascii="Arial" w:hAnsi="Arial" w:eastAsia="游明朝" w:cs="Arial"/>
            <w:sz w:val="20"/>
            <w:szCs w:val="20"/>
          </w:rPr>
          <w:t xml:space="preserve"> paper established the foundation of finite-length theory of quantum system.</w:t>
        </w:r>
      </w:ins>
    </w:p>
    <w:p>
      <w:pPr>
        <w:pStyle w:val="20"/>
        <w:rPr>
          <w:ins w:id="571" w:author="林 正人" w:date="2020-05-04T12:13:00Z"/>
          <w:rFonts w:hint="eastAsia" w:ascii="Arial" w:hAnsi="Arial" w:eastAsia="游明朝" w:cs="Arial"/>
          <w:sz w:val="20"/>
          <w:szCs w:val="20"/>
        </w:rPr>
      </w:pPr>
    </w:p>
    <w:p>
      <w:pPr>
        <w:pStyle w:val="20"/>
        <w:rPr>
          <w:ins w:id="572" w:author="林 正人" w:date="2020-05-04T12:13:00Z"/>
          <w:rFonts w:ascii="Arial" w:hAnsi="Arial" w:eastAsia="游明朝" w:cs="Arial"/>
          <w:sz w:val="20"/>
          <w:szCs w:val="20"/>
        </w:rPr>
      </w:pPr>
    </w:p>
    <w:p>
      <w:pPr>
        <w:pStyle w:val="20"/>
        <w:rPr>
          <w:ins w:id="573" w:author="KUN WANG" w:date="2020-05-04T13:39:51Z"/>
          <w:rFonts w:ascii="Arial" w:hAnsi="Arial" w:cs="Arial"/>
          <w:b/>
          <w:bCs/>
          <w:sz w:val="20"/>
          <w:szCs w:val="20"/>
        </w:rPr>
      </w:pPr>
    </w:p>
    <w:p>
      <w:pPr>
        <w:pStyle w:val="20"/>
        <w:rPr>
          <w:ins w:id="574" w:author="KUN WANG" w:date="2020-05-04T13:39:52Z"/>
          <w:rFonts w:ascii="Arial" w:hAnsi="Arial" w:cs="Arial"/>
          <w:b/>
          <w:bCs/>
          <w:sz w:val="20"/>
          <w:szCs w:val="20"/>
        </w:rPr>
      </w:pPr>
    </w:p>
    <w:p>
      <w:pPr>
        <w:pStyle w:val="20"/>
        <w:rPr>
          <w:ins w:id="575" w:author="KUN WANG" w:date="2020-05-04T13:39:52Z"/>
          <w:rFonts w:ascii="Arial" w:hAnsi="Arial" w:cs="Arial"/>
          <w:b/>
          <w:bCs/>
          <w:sz w:val="20"/>
          <w:szCs w:val="20"/>
        </w:rPr>
      </w:pPr>
    </w:p>
    <w:p>
      <w:pPr>
        <w:pStyle w:val="20"/>
        <w:rPr>
          <w:ins w:id="576" w:author="KUN WANG" w:date="2020-05-04T13:39:52Z"/>
          <w:rFonts w:ascii="Arial" w:hAnsi="Arial" w:cs="Arial"/>
          <w:b/>
          <w:bCs/>
          <w:sz w:val="20"/>
          <w:szCs w:val="20"/>
        </w:rPr>
      </w:pPr>
    </w:p>
    <w:p>
      <w:pPr>
        <w:pStyle w:val="20"/>
        <w:rPr>
          <w:ins w:id="577" w:author="KUN WANG" w:date="2020-05-04T13:39:52Z"/>
          <w:rFonts w:ascii="Arial" w:hAnsi="Arial" w:cs="Arial"/>
          <w:b/>
          <w:bCs/>
          <w:sz w:val="20"/>
          <w:szCs w:val="20"/>
        </w:rPr>
      </w:pPr>
    </w:p>
    <w:p>
      <w:pPr>
        <w:pStyle w:val="20"/>
        <w:rPr>
          <w:ins w:id="578" w:author="KUN WANG" w:date="2020-05-04T13:39:52Z"/>
          <w:rFonts w:ascii="Arial" w:hAnsi="Arial" w:cs="Arial"/>
          <w:b/>
          <w:bCs/>
          <w:sz w:val="20"/>
          <w:szCs w:val="20"/>
        </w:rPr>
      </w:pPr>
    </w:p>
    <w:p>
      <w:pPr>
        <w:pStyle w:val="20"/>
        <w:rPr>
          <w:ins w:id="579" w:author="KUN WANG" w:date="2020-05-04T13:39:52Z"/>
          <w:rFonts w:ascii="Arial" w:hAnsi="Arial" w:cs="Arial"/>
          <w:b/>
          <w:bCs/>
          <w:sz w:val="20"/>
          <w:szCs w:val="20"/>
        </w:rPr>
      </w:pPr>
    </w:p>
    <w:p>
      <w:pPr>
        <w:pStyle w:val="20"/>
        <w:rPr>
          <w:ins w:id="580" w:author="KUN WANG" w:date="2020-05-04T13:39:52Z"/>
          <w:rFonts w:ascii="Arial" w:hAnsi="Arial" w:cs="Arial"/>
          <w:b/>
          <w:bCs/>
          <w:sz w:val="20"/>
          <w:szCs w:val="20"/>
        </w:rPr>
      </w:pPr>
    </w:p>
    <w:p>
      <w:pPr>
        <w:pStyle w:val="20"/>
        <w:rPr>
          <w:ins w:id="581" w:author="KUN WANG" w:date="2020-05-04T13:39:52Z"/>
          <w:rFonts w:ascii="Arial" w:hAnsi="Arial" w:cs="Arial"/>
          <w:b/>
          <w:bCs/>
          <w:sz w:val="20"/>
          <w:szCs w:val="20"/>
        </w:rPr>
      </w:pPr>
    </w:p>
    <w:p>
      <w:pPr>
        <w:pStyle w:val="20"/>
        <w:rPr>
          <w:ins w:id="582" w:author="KUN WANG" w:date="2020-05-04T13:39:52Z"/>
          <w:rFonts w:ascii="Arial" w:hAnsi="Arial" w:cs="Arial"/>
          <w:b/>
          <w:bCs/>
          <w:sz w:val="20"/>
          <w:szCs w:val="20"/>
        </w:rPr>
      </w:pPr>
    </w:p>
    <w:p>
      <w:pPr>
        <w:pStyle w:val="20"/>
        <w:rPr>
          <w:ins w:id="583" w:author="KUN WANG" w:date="2020-05-04T13:39:52Z"/>
          <w:rFonts w:ascii="Arial" w:hAnsi="Arial" w:cs="Arial"/>
          <w:b/>
          <w:bCs/>
          <w:sz w:val="20"/>
          <w:szCs w:val="20"/>
        </w:rPr>
      </w:pPr>
    </w:p>
    <w:p>
      <w:pPr>
        <w:pStyle w:val="20"/>
        <w:rPr>
          <w:ins w:id="584" w:author="KUN WANG" w:date="2020-05-04T13:39:52Z"/>
          <w:rFonts w:ascii="Arial" w:hAnsi="Arial" w:cs="Arial"/>
          <w:b/>
          <w:bCs/>
          <w:sz w:val="20"/>
          <w:szCs w:val="20"/>
        </w:rPr>
      </w:pPr>
    </w:p>
    <w:p>
      <w:pPr>
        <w:pStyle w:val="20"/>
        <w:rPr>
          <w:ins w:id="585" w:author="KUN WANG" w:date="2020-05-04T13:39:52Z"/>
          <w:rFonts w:ascii="Arial" w:hAnsi="Arial" w:cs="Arial"/>
          <w:b/>
          <w:bCs/>
          <w:sz w:val="20"/>
          <w:szCs w:val="20"/>
        </w:rPr>
      </w:pPr>
    </w:p>
    <w:p>
      <w:pPr>
        <w:pStyle w:val="20"/>
        <w:rPr>
          <w:ins w:id="586" w:author="KUN WANG" w:date="2020-05-04T13:39:52Z"/>
          <w:rFonts w:ascii="Arial" w:hAnsi="Arial" w:cs="Arial"/>
          <w:b/>
          <w:bCs/>
          <w:sz w:val="20"/>
          <w:szCs w:val="20"/>
        </w:rPr>
      </w:pPr>
    </w:p>
    <w:p>
      <w:pPr>
        <w:pStyle w:val="20"/>
        <w:rPr>
          <w:ins w:id="587" w:author="KUN WANG" w:date="2020-05-04T13:39:52Z"/>
          <w:rFonts w:ascii="Arial" w:hAnsi="Arial" w:cs="Arial"/>
          <w:b/>
          <w:bCs/>
          <w:sz w:val="20"/>
          <w:szCs w:val="20"/>
        </w:rPr>
      </w:pPr>
    </w:p>
    <w:p>
      <w:pPr>
        <w:pStyle w:val="20"/>
        <w:rPr>
          <w:ins w:id="588" w:author="KUN WANG" w:date="2020-05-04T13:39:52Z"/>
          <w:rFonts w:ascii="Arial" w:hAnsi="Arial" w:cs="Arial"/>
          <w:b/>
          <w:bCs/>
          <w:sz w:val="20"/>
          <w:szCs w:val="20"/>
        </w:rPr>
      </w:pPr>
    </w:p>
    <w:p>
      <w:pPr>
        <w:pStyle w:val="20"/>
        <w:rPr>
          <w:ins w:id="589" w:author="KUN WANG" w:date="2020-05-04T13:39:52Z"/>
          <w:rFonts w:ascii="Arial" w:hAnsi="Arial" w:cs="Arial"/>
          <w:b/>
          <w:bCs/>
          <w:sz w:val="20"/>
          <w:szCs w:val="20"/>
        </w:rPr>
      </w:pPr>
    </w:p>
    <w:p>
      <w:pPr>
        <w:pStyle w:val="20"/>
        <w:rPr>
          <w:ins w:id="590" w:author="KUN WANG" w:date="2020-05-04T13:39:52Z"/>
          <w:rFonts w:ascii="Arial" w:hAnsi="Arial" w:cs="Arial"/>
          <w:b/>
          <w:bCs/>
          <w:sz w:val="20"/>
          <w:szCs w:val="20"/>
        </w:rPr>
      </w:pPr>
    </w:p>
    <w:p>
      <w:pPr>
        <w:pStyle w:val="20"/>
        <w:rPr>
          <w:ins w:id="591" w:author="KUN WANG" w:date="2020-05-04T13:39:52Z"/>
          <w:rFonts w:ascii="Arial" w:hAnsi="Arial" w:cs="Arial"/>
          <w:b/>
          <w:bCs/>
          <w:sz w:val="20"/>
          <w:szCs w:val="20"/>
        </w:rPr>
      </w:pPr>
    </w:p>
    <w:p>
      <w:pPr>
        <w:pStyle w:val="20"/>
        <w:rPr>
          <w:ins w:id="592" w:author="KUN WANG" w:date="2020-05-04T13:39:52Z"/>
          <w:rFonts w:ascii="Arial" w:hAnsi="Arial" w:cs="Arial"/>
          <w:b/>
          <w:bCs/>
          <w:sz w:val="20"/>
          <w:szCs w:val="20"/>
        </w:rPr>
      </w:pPr>
    </w:p>
    <w:p>
      <w:pPr>
        <w:pStyle w:val="20"/>
        <w:rPr>
          <w:ins w:id="593" w:author="KUN WANG" w:date="2020-05-04T13:39:52Z"/>
          <w:rFonts w:ascii="Arial" w:hAnsi="Arial" w:cs="Arial"/>
          <w:b/>
          <w:bCs/>
          <w:sz w:val="20"/>
          <w:szCs w:val="20"/>
        </w:rPr>
      </w:pPr>
    </w:p>
    <w:p>
      <w:pPr>
        <w:pStyle w:val="20"/>
        <w:rPr>
          <w:ins w:id="594" w:author="KUN WANG" w:date="2020-05-04T13:39:52Z"/>
          <w:rFonts w:ascii="Arial" w:hAnsi="Arial" w:cs="Arial"/>
          <w:b/>
          <w:bCs/>
          <w:sz w:val="20"/>
          <w:szCs w:val="20"/>
        </w:rPr>
      </w:pPr>
    </w:p>
    <w:p>
      <w:pPr>
        <w:pStyle w:val="20"/>
        <w:rPr>
          <w:ins w:id="595" w:author="KUN WANG" w:date="2020-05-04T13:39:52Z"/>
          <w:rFonts w:ascii="Arial" w:hAnsi="Arial" w:cs="Arial"/>
          <w:b/>
          <w:bCs/>
          <w:sz w:val="20"/>
          <w:szCs w:val="20"/>
        </w:rPr>
      </w:pPr>
    </w:p>
    <w:p>
      <w:pPr>
        <w:pStyle w:val="20"/>
        <w:rPr>
          <w:ins w:id="596" w:author="KUN WANG" w:date="2020-05-04T13:39:52Z"/>
          <w:rFonts w:ascii="Arial" w:hAnsi="Arial" w:cs="Arial"/>
          <w:b/>
          <w:bCs/>
          <w:sz w:val="20"/>
          <w:szCs w:val="20"/>
        </w:rPr>
      </w:pPr>
    </w:p>
    <w:p>
      <w:pPr>
        <w:pStyle w:val="20"/>
        <w:rPr>
          <w:ins w:id="597" w:author="KUN WANG" w:date="2020-05-04T13:39:52Z"/>
          <w:rFonts w:ascii="Arial" w:hAnsi="Arial" w:cs="Arial"/>
          <w:b/>
          <w:bCs/>
          <w:sz w:val="20"/>
          <w:szCs w:val="20"/>
        </w:rPr>
      </w:pPr>
    </w:p>
    <w:p>
      <w:pPr>
        <w:pStyle w:val="20"/>
        <w:rPr>
          <w:ins w:id="598" w:author="林 正人" w:date="2020-05-04T12:13:00Z"/>
          <w:rFonts w:ascii="Arial" w:hAnsi="Arial" w:eastAsia="游明朝" w:cs="Arial"/>
          <w:b/>
          <w:sz w:val="20"/>
          <w:szCs w:val="20"/>
          <w:rPrChange w:id="599" w:author="林 正人" w:date="2020-05-04T12:13:00Z">
            <w:rPr>
              <w:ins w:id="600" w:author="林 正人" w:date="2020-05-04T12:13:00Z"/>
              <w:rFonts w:ascii="Arial" w:hAnsi="Arial" w:eastAsia="游明朝" w:cs="Arial"/>
              <w:sz w:val="20"/>
              <w:szCs w:val="20"/>
            </w:rPr>
          </w:rPrChange>
        </w:rPr>
      </w:pPr>
      <w:ins w:id="601" w:author="林 正人" w:date="2020-05-04T12:13:00Z">
        <w:r>
          <w:rPr>
            <w:rFonts w:ascii="Arial" w:hAnsi="Arial" w:cs="Arial"/>
            <w:b/>
            <w:bCs/>
            <w:sz w:val="20"/>
            <w:szCs w:val="20"/>
            <w:rPrChange w:id="602" w:author="林 正人" w:date="2020-05-04T12:13:00Z">
              <w:rPr>
                <w:rFonts w:ascii="Arial" w:hAnsi="Arial" w:cs="Arial"/>
                <w:bCs/>
                <w:sz w:val="20"/>
                <w:szCs w:val="20"/>
              </w:rPr>
            </w:rPrChange>
          </w:rPr>
          <w:t>Information theoretic security</w:t>
        </w:r>
      </w:ins>
      <w:ins w:id="603" w:author="林 正人" w:date="2020-05-04T12:29:00Z">
        <w:r>
          <w:rPr>
            <w:rFonts w:ascii="Arial" w:hAnsi="Arial" w:cs="Arial"/>
            <w:b/>
            <w:bCs/>
            <w:sz w:val="20"/>
            <w:szCs w:val="20"/>
          </w:rPr>
          <w:t xml:space="preserve"> (classical)</w:t>
        </w:r>
      </w:ins>
      <w:ins w:id="604" w:author="林 正人" w:date="2020-05-04T12:13:00Z">
        <w:r>
          <w:rPr>
            <w:rFonts w:ascii="Arial" w:hAnsi="Arial" w:cs="Arial"/>
            <w:b/>
            <w:bCs/>
            <w:sz w:val="20"/>
            <w:szCs w:val="20"/>
            <w:rPrChange w:id="605" w:author="林 正人" w:date="2020-05-04T12:13:00Z">
              <w:rPr>
                <w:rFonts w:ascii="Arial" w:hAnsi="Arial" w:cs="Arial"/>
                <w:bCs/>
                <w:sz w:val="20"/>
                <w:szCs w:val="20"/>
              </w:rPr>
            </w:rPrChange>
          </w:rPr>
          <w:t>:</w:t>
        </w:r>
      </w:ins>
    </w:p>
    <w:p>
      <w:pPr>
        <w:pStyle w:val="20"/>
        <w:rPr>
          <w:ins w:id="606" w:author="林 正人" w:date="2020-05-04T12:12:00Z"/>
          <w:rFonts w:hint="eastAsia" w:ascii="Arial" w:hAnsi="Arial" w:eastAsia="游明朝" w:cs="Arial"/>
          <w:sz w:val="20"/>
          <w:szCs w:val="20"/>
          <w:rPrChange w:id="607" w:author="林 正人" w:date="2020-05-04T12:13:00Z">
            <w:rPr>
              <w:ins w:id="608" w:author="林 正人" w:date="2020-05-04T12:12:00Z"/>
              <w:rFonts w:ascii="Arial" w:hAnsi="Arial" w:cs="Arial"/>
              <w:sz w:val="20"/>
              <w:szCs w:val="20"/>
            </w:rPr>
          </w:rPrChange>
        </w:rPr>
      </w:pPr>
    </w:p>
    <w:p>
      <w:pPr>
        <w:pStyle w:val="20"/>
        <w:ind w:firstLine="0" w:firstLineChars="0"/>
        <w:rPr>
          <w:ins w:id="610" w:author="林 正人" w:date="2020-05-04T12:12:00Z"/>
          <w:rFonts w:ascii="Arial" w:hAnsi="Arial" w:cs="Arial"/>
          <w:bCs/>
          <w:sz w:val="20"/>
          <w:szCs w:val="20"/>
        </w:rPr>
        <w:pPrChange w:id="609" w:author="KUN WANG" w:date="2020-05-04T14:02:19Z">
          <w:pPr>
            <w:pStyle w:val="20"/>
            <w:ind w:firstLine="100" w:firstLineChars="50"/>
          </w:pPr>
        </w:pPrChange>
      </w:pPr>
      <w:ins w:id="611" w:author="林 正人" w:date="2020-05-04T12:12:00Z">
        <w:r>
          <w:rPr>
            <w:rFonts w:ascii="Arial" w:hAnsi="Arial" w:cs="Arial"/>
            <w:bCs/>
            <w:sz w:val="20"/>
            <w:szCs w:val="20"/>
          </w:rPr>
          <w:t xml:space="preserve">Information theoretic security is a new emerging research area of information theory. </w:t>
        </w:r>
      </w:ins>
      <w:ins w:id="612" w:author="林 正人" w:date="2020-05-04T12:12:00Z">
        <w:r>
          <w:rPr>
            <w:rFonts w:hint="eastAsia" w:ascii="Arial" w:hAnsi="Arial" w:cs="Arial"/>
            <w:bCs/>
            <w:sz w:val="20"/>
            <w:szCs w:val="20"/>
          </w:rPr>
          <w:t>This area contains</w:t>
        </w:r>
      </w:ins>
      <w:ins w:id="613" w:author="林 正人" w:date="2020-05-04T12:12:00Z">
        <w:r>
          <w:rPr>
            <w:rFonts w:ascii="Arial" w:hAnsi="Arial" w:cs="Arial"/>
            <w:bCs/>
            <w:sz w:val="20"/>
            <w:szCs w:val="20"/>
          </w:rPr>
          <w:t xml:space="preserve"> two important applied topics, one is the security analysis of the quantum key distribution, and the other is the security analysis of physical layer security, which contains the information theoretic security of wireless communication. </w:t>
        </w:r>
      </w:ins>
      <w:ins w:id="614" w:author="林 正人" w:date="2020-05-04T12:12:00Z">
        <w:r>
          <w:rPr>
            <w:rFonts w:hint="eastAsia" w:ascii="Arial" w:hAnsi="Arial" w:cs="Arial"/>
            <w:bCs/>
            <w:sz w:val="20"/>
            <w:szCs w:val="20"/>
          </w:rPr>
          <w:t xml:space="preserve">To </w:t>
        </w:r>
      </w:ins>
      <w:ins w:id="615" w:author="林 正人" w:date="2020-05-04T12:12:00Z">
        <w:r>
          <w:rPr>
            <w:rFonts w:ascii="Arial" w:hAnsi="Arial" w:cs="Arial"/>
            <w:bCs/>
            <w:sz w:val="20"/>
            <w:szCs w:val="20"/>
          </w:rPr>
          <w:t>realize the security, we usually apply a hash function. Hence, we do not have the difficulty caused by decoding, which is t</w:t>
        </w:r>
      </w:ins>
      <w:ins w:id="616" w:author="林 正人" w:date="2020-05-04T12:12:00Z">
        <w:r>
          <w:rPr>
            <w:rFonts w:hint="eastAsia" w:ascii="Arial" w:hAnsi="Arial" w:cs="Arial"/>
            <w:bCs/>
            <w:sz w:val="20"/>
            <w:szCs w:val="20"/>
          </w:rPr>
          <w:t>he mai</w:t>
        </w:r>
      </w:ins>
      <w:ins w:id="617" w:author="林 正人" w:date="2020-05-04T12:12:00Z">
        <w:r>
          <w:rPr>
            <w:rFonts w:ascii="Arial" w:hAnsi="Arial" w:cs="Arial"/>
            <w:bCs/>
            <w:sz w:val="20"/>
            <w:szCs w:val="20"/>
          </w:rPr>
          <w:t xml:space="preserve">n difference from the error correcting code. </w:t>
        </w:r>
      </w:ins>
      <w:ins w:id="618" w:author="林 正人" w:date="2020-05-04T12:12:00Z">
        <w:r>
          <w:rPr>
            <w:rFonts w:hint="eastAsia" w:ascii="Arial" w:hAnsi="Arial" w:cs="Arial"/>
            <w:bCs/>
            <w:sz w:val="20"/>
            <w:szCs w:val="20"/>
          </w:rPr>
          <w:t>Dr.</w:t>
        </w:r>
      </w:ins>
      <w:ins w:id="619" w:author="林 正人" w:date="2020-05-04T12:12:00Z">
        <w:r>
          <w:rPr>
            <w:rFonts w:ascii="Arial" w:hAnsi="Arial" w:cs="Arial"/>
            <w:bCs/>
            <w:sz w:val="20"/>
            <w:szCs w:val="20"/>
          </w:rPr>
          <w:t xml:space="preserve"> Hayashi firstly pointed out that the useful relation between the wire-tap channel and the channel resolvability. Then, he derived an exponential decreasing rate of leaked information in the wire-tap channel model.</w:t>
        </w:r>
      </w:ins>
      <w:ins w:id="620" w:author="林 正人" w:date="2020-05-04T12:12:00Z">
        <w:r>
          <w:rPr>
            <w:rFonts w:hint="eastAsia" w:ascii="Arial" w:hAnsi="Arial" w:cs="Arial"/>
            <w:bCs/>
            <w:sz w:val="20"/>
            <w:szCs w:val="20"/>
          </w:rPr>
          <w:t xml:space="preserve"> </w:t>
        </w:r>
      </w:ins>
      <w:ins w:id="621" w:author="林 正人" w:date="2020-05-04T12:12:00Z">
        <w:r>
          <w:rPr>
            <w:rFonts w:ascii="Arial" w:hAnsi="Arial" w:cs="Arial"/>
            <w:bCs/>
            <w:sz w:val="20"/>
            <w:szCs w:val="20"/>
          </w:rPr>
          <w:t>Usually, we employ an auxiliary</w:t>
        </w:r>
      </w:ins>
      <w:ins w:id="622" w:author="林 正人" w:date="2020-05-04T12:12:00Z">
        <w:r>
          <w:rPr>
            <w:rFonts w:hint="eastAsia" w:ascii="Arial" w:hAnsi="Arial" w:cs="Arial"/>
            <w:bCs/>
            <w:sz w:val="20"/>
            <w:szCs w:val="20"/>
          </w:rPr>
          <w:t xml:space="preserve"> </w:t>
        </w:r>
      </w:ins>
      <w:ins w:id="623" w:author="林 正人" w:date="2020-05-04T12:12:00Z">
        <w:r>
          <w:rPr>
            <w:rFonts w:ascii="Arial" w:hAnsi="Arial" w:cs="Arial"/>
            <w:bCs/>
            <w:sz w:val="20"/>
            <w:szCs w:val="20"/>
          </w:rPr>
          <w:t>random variable as a scramble parameter for the code of wire-tap channel. All existing studies assume its perfect uniformity nevertheless it is quite difficult to guarantee it. To guarantee the security even with non-uniform auxiliary</w:t>
        </w:r>
      </w:ins>
      <w:ins w:id="624" w:author="林 正人" w:date="2020-05-04T12:12:00Z">
        <w:r>
          <w:rPr>
            <w:rFonts w:hint="eastAsia" w:ascii="Arial" w:hAnsi="Arial" w:cs="Arial"/>
            <w:bCs/>
            <w:sz w:val="20"/>
            <w:szCs w:val="20"/>
          </w:rPr>
          <w:t xml:space="preserve"> </w:t>
        </w:r>
      </w:ins>
      <w:ins w:id="625" w:author="林 正人" w:date="2020-05-04T12:12:00Z">
        <w:r>
          <w:rPr>
            <w:rFonts w:ascii="Arial" w:hAnsi="Arial" w:cs="Arial"/>
            <w:bCs/>
            <w:sz w:val="20"/>
            <w:szCs w:val="20"/>
          </w:rPr>
          <w:t>random variable, he invented a new security formula for wire-tap channel code based on the Renyi entropy of the non-uniform auxiliary</w:t>
        </w:r>
      </w:ins>
      <w:ins w:id="626" w:author="林 正人" w:date="2020-05-04T12:12:00Z">
        <w:r>
          <w:rPr>
            <w:rFonts w:hint="eastAsia" w:ascii="Arial" w:hAnsi="Arial" w:cs="Arial"/>
            <w:bCs/>
            <w:sz w:val="20"/>
            <w:szCs w:val="20"/>
          </w:rPr>
          <w:t xml:space="preserve"> </w:t>
        </w:r>
      </w:ins>
      <w:ins w:id="627" w:author="林 正人" w:date="2020-05-04T12:12:00Z">
        <w:r>
          <w:rPr>
            <w:rFonts w:ascii="Arial" w:hAnsi="Arial" w:cs="Arial"/>
            <w:bCs/>
            <w:sz w:val="20"/>
            <w:szCs w:val="20"/>
          </w:rPr>
          <w:t xml:space="preserve">random variable. Then, </w:t>
        </w:r>
      </w:ins>
      <w:ins w:id="628" w:author="林 正人" w:date="2020-05-04T12:15:00Z">
        <w:r>
          <w:rPr>
            <w:rFonts w:ascii="Arial" w:hAnsi="Arial" w:cs="Arial"/>
            <w:bCs/>
            <w:sz w:val="20"/>
            <w:szCs w:val="20"/>
          </w:rPr>
          <w:t>I</w:t>
        </w:r>
      </w:ins>
      <w:ins w:id="629" w:author="林 正人" w:date="2020-05-04T12:12:00Z">
        <w:r>
          <w:rPr>
            <w:rFonts w:ascii="Arial" w:hAnsi="Arial" w:cs="Arial"/>
            <w:bCs/>
            <w:sz w:val="20"/>
            <w:szCs w:val="20"/>
          </w:rPr>
          <w:t xml:space="preserve"> succeeded in evaluating the security with such an imperfect case. Also, </w:t>
        </w:r>
      </w:ins>
      <w:ins w:id="630" w:author="林 正人" w:date="2020-05-04T12:15:00Z">
        <w:r>
          <w:rPr>
            <w:rFonts w:ascii="Arial" w:hAnsi="Arial" w:cs="Arial"/>
            <w:bCs/>
            <w:sz w:val="20"/>
            <w:szCs w:val="20"/>
          </w:rPr>
          <w:t>I</w:t>
        </w:r>
      </w:ins>
      <w:ins w:id="631" w:author="林 正人" w:date="2020-05-04T12:12:00Z">
        <w:r>
          <w:rPr>
            <w:rFonts w:ascii="Arial" w:hAnsi="Arial" w:cs="Arial"/>
            <w:bCs/>
            <w:sz w:val="20"/>
            <w:szCs w:val="20"/>
          </w:rPr>
          <w:t xml:space="preserve"> proposed a practical code construction by using a linear code. These results removed several obstacles for real application of wire-tap channel model.</w:t>
        </w:r>
      </w:ins>
    </w:p>
    <w:p>
      <w:pPr>
        <w:pStyle w:val="20"/>
        <w:ind w:firstLine="100" w:firstLineChars="50"/>
        <w:rPr>
          <w:ins w:id="633" w:author="林 正人" w:date="2020-05-04T12:14:00Z"/>
          <w:rFonts w:ascii="Arial" w:hAnsi="Arial" w:eastAsia="游明朝" w:cs="Arial"/>
          <w:bCs/>
          <w:sz w:val="20"/>
          <w:szCs w:val="20"/>
        </w:rPr>
        <w:pPrChange w:id="632" w:author="林 正人" w:date="2020-05-04T12:14:00Z">
          <w:pPr>
            <w:pStyle w:val="20"/>
          </w:pPr>
        </w:pPrChange>
      </w:pPr>
    </w:p>
    <w:p>
      <w:pPr>
        <w:pStyle w:val="20"/>
        <w:rPr>
          <w:ins w:id="634" w:author="林 正人" w:date="2020-05-04T12:16:00Z"/>
          <w:rFonts w:ascii="Arial" w:hAnsi="Arial" w:cs="Arial"/>
          <w:sz w:val="20"/>
          <w:szCs w:val="20"/>
        </w:rPr>
      </w:pPr>
      <w:ins w:id="635" w:author="林 正人" w:date="2020-05-04T12:16:00Z">
        <w:r>
          <w:rPr>
            <w:rFonts w:ascii="Arial" w:hAnsi="Arial" w:cs="Arial"/>
            <w:sz w:val="20"/>
            <w:szCs w:val="20"/>
          </w:rPr>
          <w:t xml:space="preserve">M. Hayashi, "General non-asymptotic and asymptotic formulas in channel resolvability and identification capacity and its application to wire-tap channel," IEEE Transactions on Information Theory, Vol. 52, No. 4, 1562-1575 (2006).   </w:t>
        </w:r>
      </w:ins>
    </w:p>
    <w:p>
      <w:pPr>
        <w:pStyle w:val="20"/>
        <w:rPr>
          <w:ins w:id="636" w:author="林 正人" w:date="2020-05-04T12:16:00Z"/>
          <w:rFonts w:ascii="Arial" w:hAnsi="Arial" w:cs="Arial"/>
          <w:sz w:val="20"/>
          <w:szCs w:val="20"/>
        </w:rPr>
      </w:pPr>
    </w:p>
    <w:p>
      <w:pPr>
        <w:pStyle w:val="20"/>
        <w:ind w:firstLine="100" w:firstLineChars="50"/>
        <w:rPr>
          <w:ins w:id="637" w:author="林 正人" w:date="2020-05-04T12:16:00Z"/>
          <w:rFonts w:ascii="Arial" w:hAnsi="Arial" w:cs="Arial"/>
          <w:sz w:val="20"/>
          <w:szCs w:val="20"/>
        </w:rPr>
      </w:pPr>
      <w:ins w:id="638" w:author="林 正人" w:date="2020-05-04T12:16:00Z">
        <w:r>
          <w:rPr>
            <w:rFonts w:hint="eastAsia" w:ascii="Arial" w:hAnsi="Arial" w:cs="Arial"/>
            <w:sz w:val="20"/>
            <w:szCs w:val="20"/>
          </w:rPr>
          <w:t>Th</w:t>
        </w:r>
      </w:ins>
      <w:ins w:id="639" w:author="林 正人" w:date="2020-05-04T12:16:00Z">
        <w:r>
          <w:rPr>
            <w:rFonts w:ascii="Arial" w:hAnsi="Arial" w:cs="Arial"/>
            <w:sz w:val="20"/>
            <w:szCs w:val="20"/>
          </w:rPr>
          <w:t>is paper pointed out the clear connection between the wire-tap channel coding and the channel resolvability. Using this connection, this paper derived an explicit exponent for leaked information by using Arimoto’s exponents. Also, combining the information spectrum approach, this paper revealed</w:t>
        </w:r>
      </w:ins>
      <w:ins w:id="640" w:author="林 正人" w:date="2020-05-04T12:16:00Z">
        <w:r>
          <w:rPr>
            <w:rFonts w:hint="eastAsia" w:ascii="Arial" w:hAnsi="Arial" w:cs="Arial"/>
            <w:sz w:val="20"/>
            <w:szCs w:val="20"/>
          </w:rPr>
          <w:t xml:space="preserve"> </w:t>
        </w:r>
      </w:ins>
      <w:ins w:id="641" w:author="林 正人" w:date="2020-05-04T12:16:00Z">
        <w:r>
          <w:rPr>
            <w:rFonts w:ascii="Arial" w:hAnsi="Arial" w:cs="Arial"/>
            <w:sz w:val="20"/>
            <w:szCs w:val="20"/>
          </w:rPr>
          <w:t>the capacity formula of general sequence of degraded wire-tap channels. Since this connection is a very powerful tool for ire-tap cha</w:t>
        </w:r>
      </w:ins>
      <w:ins w:id="642" w:author="林 正人" w:date="2020-05-04T12:16:00Z">
        <w:r>
          <w:rPr>
            <w:rFonts w:hint="eastAsia" w:ascii="Arial" w:hAnsi="Arial" w:cs="Arial"/>
            <w:sz w:val="20"/>
            <w:szCs w:val="20"/>
          </w:rPr>
          <w:t>n</w:t>
        </w:r>
      </w:ins>
      <w:ins w:id="643" w:author="林 正人" w:date="2020-05-04T12:16:00Z">
        <w:r>
          <w:rPr>
            <w:rFonts w:ascii="Arial" w:hAnsi="Arial" w:cs="Arial"/>
            <w:sz w:val="20"/>
            <w:szCs w:val="20"/>
          </w:rPr>
          <w:t>nel, m</w:t>
        </w:r>
      </w:ins>
      <w:ins w:id="644" w:author="林 正人" w:date="2020-05-04T12:16:00Z">
        <w:r>
          <w:rPr>
            <w:rFonts w:hint="eastAsia" w:ascii="Arial" w:hAnsi="Arial" w:cs="Arial"/>
            <w:sz w:val="20"/>
            <w:szCs w:val="20"/>
          </w:rPr>
          <w:t>any</w:t>
        </w:r>
      </w:ins>
      <w:ins w:id="645" w:author="林 正人" w:date="2020-05-04T12:16:00Z">
        <w:r>
          <w:rPr>
            <w:rFonts w:ascii="Arial" w:hAnsi="Arial" w:cs="Arial"/>
            <w:sz w:val="20"/>
            <w:szCs w:val="20"/>
          </w:rPr>
          <w:t xml:space="preserve"> papers for wire-tap channel followed this idea to construct codes for wire-tap channel.</w:t>
        </w:r>
      </w:ins>
    </w:p>
    <w:p>
      <w:pPr>
        <w:pStyle w:val="20"/>
        <w:ind w:firstLine="100" w:firstLineChars="50"/>
        <w:rPr>
          <w:ins w:id="646" w:author="林 正人" w:date="2020-05-04T12:16:00Z"/>
          <w:rFonts w:ascii="Arial" w:hAnsi="Arial" w:cs="Arial"/>
          <w:sz w:val="20"/>
          <w:szCs w:val="20"/>
        </w:rPr>
      </w:pPr>
      <w:ins w:id="647" w:author="林 正人" w:date="2020-05-04T12:16:00Z">
        <w:r>
          <w:rPr>
            <w:rFonts w:hint="eastAsia" w:ascii="Arial" w:hAnsi="Arial" w:cs="Arial"/>
            <w:sz w:val="20"/>
            <w:szCs w:val="20"/>
          </w:rPr>
          <w:t xml:space="preserve">Further, </w:t>
        </w:r>
      </w:ins>
      <w:ins w:id="648" w:author="林 正人" w:date="2020-05-04T12:16:00Z">
        <w:r>
          <w:rPr>
            <w:rFonts w:ascii="Arial" w:hAnsi="Arial" w:cs="Arial"/>
            <w:sz w:val="20"/>
            <w:szCs w:val="20"/>
          </w:rPr>
          <w:t>this paper proved the conjecture for resolvability</w:t>
        </w:r>
      </w:ins>
      <w:ins w:id="649" w:author="林 正人" w:date="2020-05-04T12:16:00Z">
        <w:r>
          <w:rPr>
            <w:rFonts w:hint="eastAsia" w:ascii="Arial" w:hAnsi="Arial" w:cs="Arial"/>
            <w:sz w:val="20"/>
            <w:szCs w:val="20"/>
          </w:rPr>
          <w:t xml:space="preserve"> </w:t>
        </w:r>
      </w:ins>
      <w:ins w:id="650" w:author="林 正人" w:date="2020-05-04T12:16:00Z">
        <w:r>
          <w:rPr>
            <w:rFonts w:ascii="Arial" w:hAnsi="Arial" w:cs="Arial"/>
            <w:sz w:val="20"/>
            <w:szCs w:val="20"/>
          </w:rPr>
          <w:t>capacities for general sequence of channel, which had been an open problem proposed by Han-Verd´u in 1993 (13 years).</w:t>
        </w:r>
      </w:ins>
    </w:p>
    <w:p>
      <w:pPr>
        <w:rPr>
          <w:ins w:id="651" w:author="林 正人" w:date="2020-05-04T12:29:00Z"/>
          <w:rFonts w:eastAsia="游明朝"/>
          <w:lang w:val="en-US" w:eastAsia="ja-JP"/>
        </w:rPr>
      </w:pPr>
    </w:p>
    <w:p>
      <w:pPr>
        <w:shd w:val="clear" w:color="auto" w:fill="E9ECEF"/>
        <w:spacing w:after="100" w:afterAutospacing="1" w:line="240" w:lineRule="auto"/>
        <w:rPr>
          <w:ins w:id="652" w:author="林 正人" w:date="2020-05-04T12:29:00Z"/>
          <w:rFonts w:ascii="MS PGothic" w:hAnsi="MS PGothic" w:eastAsia="MS PGothic" w:cs="MS PGothic"/>
          <w:color w:val="212529"/>
          <w:sz w:val="24"/>
          <w:szCs w:val="24"/>
          <w:lang w:val="en-US" w:eastAsia="ja-JP"/>
        </w:rPr>
      </w:pPr>
      <w:ins w:id="653" w:author="林 正人" w:date="2020-05-04T12:29:00Z">
        <w:r>
          <w:rPr>
            <w:rFonts w:ascii="MS PGothic" w:hAnsi="MS PGothic" w:eastAsia="MS PGothic" w:cs="MS PGothic"/>
            <w:b/>
            <w:bCs/>
            <w:color w:val="212529"/>
            <w:sz w:val="24"/>
            <w:szCs w:val="24"/>
            <w:lang w:val="en-US" w:eastAsia="ja-JP"/>
          </w:rPr>
          <w:t>M. Hayashi</w:t>
        </w:r>
      </w:ins>
      <w:ins w:id="654" w:author="林 正人" w:date="2020-05-04T12:29:00Z">
        <w:r>
          <w:rPr>
            <w:rFonts w:ascii="MS PGothic" w:hAnsi="MS PGothic" w:eastAsia="MS PGothic" w:cs="MS PGothic"/>
            <w:color w:val="212529"/>
            <w:sz w:val="24"/>
            <w:szCs w:val="24"/>
            <w:lang w:val="en-US" w:eastAsia="ja-JP"/>
          </w:rPr>
          <w:t>, “Exponential decreasing rate of leaked information in universal random privacy amplification,” IEEE </w:t>
        </w:r>
      </w:ins>
      <w:ins w:id="655" w:author="林 正人" w:date="2020-05-04T12:29:00Z">
        <w:r>
          <w:rPr>
            <w:rFonts w:ascii="MS PGothic" w:hAnsi="MS PGothic" w:eastAsia="MS PGothic" w:cs="MS PGothic"/>
            <w:color w:val="212529"/>
            <w:sz w:val="24"/>
            <w:szCs w:val="24"/>
            <w:lang w:val="en-US" w:eastAsia="ja-JP"/>
          </w:rPr>
          <w:fldChar w:fldCharType="begin"/>
        </w:r>
      </w:ins>
      <w:ins w:id="656" w:author="林 正人" w:date="2020-05-04T12:29:00Z">
        <w:r>
          <w:rPr>
            <w:rFonts w:ascii="MS PGothic" w:hAnsi="MS PGothic" w:eastAsia="MS PGothic" w:cs="MS PGothic"/>
            <w:color w:val="212529"/>
            <w:sz w:val="24"/>
            <w:szCs w:val="24"/>
            <w:lang w:val="en-US" w:eastAsia="ja-JP"/>
          </w:rPr>
          <w:instrText xml:space="preserve"> HYPERLINK "https://ieeexplore.ieee.org/document/5773033" </w:instrText>
        </w:r>
      </w:ins>
      <w:ins w:id="657" w:author="林 正人" w:date="2020-05-04T12:29:00Z">
        <w:r>
          <w:rPr>
            <w:rFonts w:ascii="MS PGothic" w:hAnsi="MS PGothic" w:eastAsia="MS PGothic" w:cs="MS PGothic"/>
            <w:color w:val="212529"/>
            <w:sz w:val="24"/>
            <w:szCs w:val="24"/>
            <w:lang w:val="en-US" w:eastAsia="ja-JP"/>
          </w:rPr>
          <w:fldChar w:fldCharType="separate"/>
        </w:r>
      </w:ins>
      <w:ins w:id="658" w:author="林 正人" w:date="2020-05-04T12:29:00Z">
        <w:r>
          <w:rPr>
            <w:rFonts w:ascii="MS PGothic" w:hAnsi="MS PGothic" w:eastAsia="MS PGothic" w:cs="MS PGothic"/>
            <w:color w:val="007BFF"/>
            <w:sz w:val="24"/>
            <w:szCs w:val="24"/>
            <w:u w:val="single"/>
            <w:lang w:val="en-US" w:eastAsia="ja-JP"/>
          </w:rPr>
          <w:t>Transactions on Information Theory</w:t>
        </w:r>
      </w:ins>
      <w:ins w:id="659" w:author="林 正人" w:date="2020-05-04T12:29:00Z">
        <w:r>
          <w:rPr>
            <w:rFonts w:ascii="MS PGothic" w:hAnsi="MS PGothic" w:eastAsia="MS PGothic" w:cs="MS PGothic"/>
            <w:color w:val="212529"/>
            <w:sz w:val="24"/>
            <w:szCs w:val="24"/>
            <w:lang w:val="en-US" w:eastAsia="ja-JP"/>
          </w:rPr>
          <w:fldChar w:fldCharType="end"/>
        </w:r>
      </w:ins>
      <w:ins w:id="660" w:author="林 正人" w:date="2020-05-04T12:29:00Z">
        <w:r>
          <w:rPr>
            <w:rFonts w:ascii="MS PGothic" w:hAnsi="MS PGothic" w:eastAsia="MS PGothic" w:cs="MS PGothic"/>
            <w:color w:val="212529"/>
            <w:sz w:val="24"/>
            <w:szCs w:val="24"/>
            <w:lang w:val="en-US" w:eastAsia="ja-JP"/>
          </w:rPr>
          <w:t>, Vol. 57, No. 6, 3989–4001 (2011).</w:t>
        </w:r>
      </w:ins>
    </w:p>
    <w:p>
      <w:pPr>
        <w:shd w:val="clear" w:color="auto" w:fill="FFFFFF"/>
        <w:spacing w:after="100" w:afterAutospacing="1" w:line="240" w:lineRule="auto"/>
        <w:rPr>
          <w:ins w:id="661" w:author="林 正人" w:date="2020-05-04T12:29:00Z"/>
          <w:rFonts w:ascii="Arial" w:hAnsi="Arial" w:eastAsia="MS PGothic" w:cs="Arial"/>
          <w:color w:val="212529"/>
          <w:sz w:val="24"/>
          <w:szCs w:val="24"/>
          <w:lang w:val="en-US" w:eastAsia="ja-JP"/>
        </w:rPr>
      </w:pPr>
      <w:ins w:id="662" w:author="林 正人" w:date="2020-05-04T12:29:00Z">
        <w:r>
          <w:rPr>
            <w:rFonts w:ascii="Arial" w:hAnsi="Arial" w:eastAsia="MS PGothic" w:cs="Arial"/>
            <w:color w:val="212529"/>
            <w:sz w:val="24"/>
            <w:szCs w:val="24"/>
            <w:lang w:val="en-US" w:eastAsia="ja-JP"/>
          </w:rPr>
          <w:t>This paper addresses security analysis when hash functions are applied. It applies hash function to wiretap channel, and constructs a practical code with small encoding and decoding time in finite-length setting</w:t>
        </w:r>
      </w:ins>
    </w:p>
    <w:p>
      <w:pPr>
        <w:rPr>
          <w:ins w:id="663" w:author="林 正人" w:date="2020-05-04T12:29:00Z"/>
          <w:rFonts w:eastAsia="游明朝"/>
          <w:lang w:val="en-US" w:eastAsia="ja-JP"/>
        </w:rPr>
      </w:pPr>
    </w:p>
    <w:p>
      <w:pPr>
        <w:pStyle w:val="20"/>
        <w:rPr>
          <w:ins w:id="664" w:author="林 正人" w:date="2020-05-04T12:29:00Z"/>
          <w:rFonts w:ascii="Arial" w:hAnsi="Arial" w:eastAsia="游明朝" w:cs="Arial"/>
          <w:b/>
          <w:sz w:val="20"/>
          <w:szCs w:val="20"/>
        </w:rPr>
      </w:pPr>
      <w:ins w:id="665" w:author="林 正人" w:date="2020-05-04T12:29:00Z">
        <w:r>
          <w:rPr>
            <w:rFonts w:ascii="Arial" w:hAnsi="Arial" w:cs="Arial"/>
            <w:b/>
            <w:bCs/>
            <w:sz w:val="20"/>
            <w:szCs w:val="20"/>
          </w:rPr>
          <w:t>Information theoretic security (quantum):</w:t>
        </w:r>
      </w:ins>
    </w:p>
    <w:p>
      <w:pPr>
        <w:rPr>
          <w:ins w:id="666" w:author="林 正人" w:date="2020-05-04T12:29:00Z"/>
          <w:rFonts w:eastAsia="游明朝"/>
          <w:lang w:val="en-US" w:eastAsia="ja-JP"/>
        </w:rPr>
      </w:pPr>
    </w:p>
    <w:p>
      <w:pPr>
        <w:pStyle w:val="20"/>
        <w:ind w:firstLine="100" w:firstLineChars="50"/>
        <w:rPr>
          <w:ins w:id="667" w:author="林 正人" w:date="2020-05-04T12:29:00Z"/>
          <w:rFonts w:ascii="Arial" w:hAnsi="Arial" w:cs="Arial"/>
          <w:bCs/>
          <w:sz w:val="20"/>
          <w:szCs w:val="20"/>
        </w:rPr>
      </w:pPr>
      <w:ins w:id="668" w:author="林 正人" w:date="2020-05-04T12:29:00Z">
        <w:bookmarkStart w:id="0" w:name="_GoBack"/>
        <w:r>
          <w:rPr>
            <w:rFonts w:ascii="Arial" w:hAnsi="Arial" w:cs="Arial"/>
            <w:bCs/>
            <w:sz w:val="20"/>
            <w:szCs w:val="20"/>
          </w:rPr>
          <w:t>I also discussed the secure key generation from random number partially leaked to the eavesdropper. In this model, he derived the tight exponential decreasing rate of leaked information under the application of a universal2 hash function. This bound also works for the finite-length bound for leaked information. To realize this protocol, it is enough to consider the calculation complexity of universal2 hash function. I also showed that universal2 hash function can be implemented by employing the Toeplitz matrix, whose multiplication has less calculation complexity. Therefore, his evaluation can be directly applied to the real physical layer security system. I</w:t>
        </w:r>
      </w:ins>
      <w:ins w:id="669" w:author="林 正人" w:date="2020-05-04T12:29:00Z">
        <w:r>
          <w:rPr>
            <w:rFonts w:hint="eastAsia" w:ascii="Arial" w:hAnsi="Arial" w:cs="Arial"/>
            <w:bCs/>
            <w:sz w:val="20"/>
            <w:szCs w:val="20"/>
          </w:rPr>
          <w:t xml:space="preserve"> also </w:t>
        </w:r>
      </w:ins>
      <w:ins w:id="670" w:author="林 正人" w:date="2020-05-04T12:29:00Z">
        <w:r>
          <w:rPr>
            <w:rFonts w:ascii="Arial" w:hAnsi="Arial" w:cs="Arial"/>
            <w:bCs/>
            <w:sz w:val="20"/>
            <w:szCs w:val="20"/>
          </w:rPr>
          <w:t>extended these result to the quantum setting by resolving the difficulties caused by the non-commutativity.</w:t>
        </w:r>
      </w:ins>
      <w:ins w:id="671" w:author="林 正人" w:date="2020-05-04T12:29:00Z">
        <w:r>
          <w:rPr>
            <w:rFonts w:hint="eastAsia" w:ascii="Arial" w:hAnsi="Arial" w:cs="Arial"/>
            <w:bCs/>
            <w:sz w:val="20"/>
            <w:szCs w:val="20"/>
          </w:rPr>
          <w:t xml:space="preserve"> </w:t>
        </w:r>
      </w:ins>
      <w:ins w:id="672" w:author="林 正人" w:date="2020-05-04T12:29:00Z">
        <w:r>
          <w:rPr>
            <w:rFonts w:ascii="Arial" w:hAnsi="Arial" w:cs="Arial"/>
            <w:bCs/>
            <w:sz w:val="20"/>
            <w:szCs w:val="20"/>
          </w:rPr>
          <w:t xml:space="preserve">Based on these results, I also established a security formula to guarantee the security of real quantum key distribution system that contains imperfectness in the photon source as well as in the optical communication channel. </w:t>
        </w:r>
      </w:ins>
    </w:p>
    <w:p>
      <w:pPr>
        <w:rPr>
          <w:ins w:id="673" w:author="林 正人" w:date="2020-05-04T12:34:00Z"/>
          <w:rFonts w:eastAsia="游明朝"/>
          <w:lang w:val="en-US" w:eastAsia="ja-JP"/>
        </w:rPr>
      </w:pPr>
    </w:p>
    <w:p>
      <w:pPr>
        <w:widowControl w:val="0"/>
        <w:autoSpaceDE w:val="0"/>
        <w:autoSpaceDN w:val="0"/>
        <w:adjustRightInd w:val="0"/>
        <w:spacing w:after="0" w:line="240" w:lineRule="auto"/>
        <w:rPr>
          <w:ins w:id="674" w:author="林 正人" w:date="2020-05-04T12:34:00Z"/>
          <w:rFonts w:ascii="NimbusRomNo9L-Regu" w:hAnsi="NimbusRomNo9L-Regu" w:cs="NimbusRomNo9L-Regu"/>
          <w:sz w:val="24"/>
          <w:szCs w:val="24"/>
          <w:lang w:val="en-US"/>
        </w:rPr>
      </w:pPr>
      <w:ins w:id="675" w:author="林 正人" w:date="2020-05-04T12:34:00Z">
        <w:r>
          <w:rPr>
            <w:rFonts w:ascii="NimbusRomNo9L-Medi" w:hAnsi="NimbusRomNo9L-Medi" w:cs="NimbusRomNo9L-Medi"/>
            <w:sz w:val="24"/>
            <w:szCs w:val="24"/>
            <w:lang w:val="en-US"/>
          </w:rPr>
          <w:t>M. Hayashi</w:t>
        </w:r>
      </w:ins>
      <w:ins w:id="676" w:author="林 正人" w:date="2020-05-04T12:34:00Z">
        <w:r>
          <w:rPr>
            <w:rFonts w:ascii="NimbusRomNo9L-Regu" w:hAnsi="NimbusRomNo9L-Regu" w:cs="NimbusRomNo9L-Regu"/>
            <w:sz w:val="24"/>
            <w:szCs w:val="24"/>
            <w:lang w:val="en-US"/>
          </w:rPr>
          <w:t xml:space="preserve">, “Practical Evaluation of Security for Quantum Key Distribution,” </w:t>
        </w:r>
      </w:ins>
      <w:ins w:id="677" w:author="林 正人" w:date="2020-05-04T12:34:00Z">
        <w:r>
          <w:rPr>
            <w:rFonts w:ascii="NimbusRomNo9L-ReguItal" w:hAnsi="NimbusRomNo9L-ReguItal" w:cs="NimbusRomNo9L-ReguItal"/>
            <w:sz w:val="24"/>
            <w:szCs w:val="24"/>
            <w:lang w:val="en-US"/>
          </w:rPr>
          <w:t>Physical Review A</w:t>
        </w:r>
      </w:ins>
      <w:ins w:id="678" w:author="林 正人" w:date="2020-05-04T12:34:00Z">
        <w:r>
          <w:rPr>
            <w:rFonts w:ascii="NimbusRomNo9L-Regu" w:hAnsi="NimbusRomNo9L-Regu" w:cs="NimbusRomNo9L-Regu"/>
            <w:sz w:val="24"/>
            <w:szCs w:val="24"/>
            <w:lang w:val="en-US"/>
          </w:rPr>
          <w:t>, Vol.74,</w:t>
        </w:r>
      </w:ins>
    </w:p>
    <w:p>
      <w:pPr>
        <w:rPr>
          <w:ins w:id="679" w:author="林 正人" w:date="2020-05-04T12:34:00Z"/>
          <w:rFonts w:ascii="NimbusRomNo9L-Regu" w:hAnsi="NimbusRomNo9L-Regu" w:cs="NimbusRomNo9L-Regu"/>
          <w:sz w:val="24"/>
          <w:szCs w:val="24"/>
          <w:lang w:val="en-US"/>
        </w:rPr>
      </w:pPr>
      <w:ins w:id="680" w:author="林 正人" w:date="2020-05-04T12:34:00Z">
        <w:r>
          <w:rPr>
            <w:rFonts w:ascii="NimbusRomNo9L-Regu" w:hAnsi="NimbusRomNo9L-Regu" w:cs="NimbusRomNo9L-Regu"/>
            <w:sz w:val="24"/>
            <w:szCs w:val="24"/>
            <w:lang w:val="en-US"/>
          </w:rPr>
          <w:t>022307 (2006).</w:t>
        </w:r>
      </w:ins>
    </w:p>
    <w:p>
      <w:pPr>
        <w:rPr>
          <w:ins w:id="681" w:author="林 正人" w:date="2020-05-04T12:34:00Z"/>
          <w:rFonts w:ascii="NimbusRomNo9L-Regu" w:hAnsi="NimbusRomNo9L-Regu" w:eastAsia="游明朝" w:cs="NimbusRomNo9L-Regu"/>
          <w:sz w:val="24"/>
          <w:szCs w:val="24"/>
          <w:lang w:val="en-US" w:eastAsia="ja-JP"/>
        </w:rPr>
      </w:pPr>
      <w:ins w:id="682" w:author="林 正人" w:date="2020-05-04T12:34:00Z">
        <w:r>
          <w:rPr>
            <w:rFonts w:hint="eastAsia" w:ascii="NimbusRomNo9L-Regu" w:hAnsi="NimbusRomNo9L-Regu" w:eastAsia="游明朝" w:cs="NimbusRomNo9L-Regu"/>
            <w:sz w:val="24"/>
            <w:szCs w:val="24"/>
            <w:lang w:val="en-US" w:eastAsia="ja-JP"/>
          </w:rPr>
          <w:t xml:space="preserve">This </w:t>
        </w:r>
      </w:ins>
      <w:ins w:id="683" w:author="林 正人" w:date="2020-05-04T12:34:00Z">
        <w:r>
          <w:rPr>
            <w:rFonts w:ascii="NimbusRomNo9L-Regu" w:hAnsi="NimbusRomNo9L-Regu" w:eastAsia="游明朝" w:cs="NimbusRomNo9L-Regu"/>
            <w:sz w:val="24"/>
            <w:szCs w:val="24"/>
            <w:lang w:val="en-US" w:eastAsia="ja-JP"/>
          </w:rPr>
          <w:t>paper discussed the second-order analysis for quantum key distribution with single-photon setting.</w:t>
        </w:r>
      </w:ins>
    </w:p>
    <w:p>
      <w:pPr>
        <w:rPr>
          <w:ins w:id="684" w:author="林 正人" w:date="2020-05-04T12:29:00Z"/>
          <w:rFonts w:hint="eastAsia" w:eastAsia="游明朝"/>
          <w:lang w:val="en-US" w:eastAsia="ja-JP"/>
        </w:rPr>
      </w:pPr>
    </w:p>
    <w:p>
      <w:pPr>
        <w:shd w:val="clear" w:color="auto" w:fill="E9ECEF"/>
        <w:spacing w:after="100" w:afterAutospacing="1" w:line="240" w:lineRule="auto"/>
        <w:rPr>
          <w:ins w:id="685" w:author="林 正人" w:date="2020-05-04T12:21:00Z"/>
          <w:rFonts w:ascii="MS PGothic" w:hAnsi="MS PGothic" w:eastAsia="MS PGothic" w:cs="MS PGothic"/>
          <w:color w:val="212529"/>
          <w:sz w:val="24"/>
          <w:szCs w:val="24"/>
          <w:lang w:val="en-US" w:eastAsia="ja-JP"/>
        </w:rPr>
      </w:pPr>
      <w:ins w:id="686" w:author="林 正人" w:date="2020-05-04T12:21:00Z">
        <w:r>
          <w:rPr>
            <w:rFonts w:ascii="MS PGothic" w:hAnsi="MS PGothic" w:eastAsia="MS PGothic" w:cs="MS PGothic"/>
            <w:b/>
            <w:bCs/>
            <w:color w:val="212529"/>
            <w:sz w:val="24"/>
            <w:szCs w:val="24"/>
            <w:lang w:val="en-US" w:eastAsia="ja-JP"/>
          </w:rPr>
          <w:t>M. Hayashi</w:t>
        </w:r>
      </w:ins>
      <w:ins w:id="687" w:author="林 正人" w:date="2020-05-04T12:21:00Z">
        <w:r>
          <w:rPr>
            <w:rFonts w:ascii="MS PGothic" w:hAnsi="MS PGothic" w:eastAsia="MS PGothic" w:cs="MS PGothic"/>
            <w:color w:val="212529"/>
            <w:sz w:val="24"/>
            <w:szCs w:val="24"/>
            <w:lang w:val="en-US" w:eastAsia="ja-JP"/>
          </w:rPr>
          <w:t>, “Upper bounds of eavesdropper’s performances in finite-length code with the decoy method,” </w:t>
        </w:r>
      </w:ins>
      <w:ins w:id="688" w:author="林 正人" w:date="2020-05-04T12:21:00Z">
        <w:r>
          <w:rPr>
            <w:rFonts w:ascii="MS PGothic" w:hAnsi="MS PGothic" w:eastAsia="MS PGothic" w:cs="MS PGothic"/>
            <w:color w:val="212529"/>
            <w:sz w:val="24"/>
            <w:szCs w:val="24"/>
            <w:lang w:val="en-US" w:eastAsia="ja-JP"/>
          </w:rPr>
          <w:fldChar w:fldCharType="begin"/>
        </w:r>
      </w:ins>
      <w:ins w:id="689" w:author="林 正人" w:date="2020-05-04T12:21:00Z">
        <w:r>
          <w:rPr>
            <w:rFonts w:ascii="MS PGothic" w:hAnsi="MS PGothic" w:eastAsia="MS PGothic" w:cs="MS PGothic"/>
            <w:color w:val="212529"/>
            <w:sz w:val="24"/>
            <w:szCs w:val="24"/>
            <w:lang w:val="en-US" w:eastAsia="ja-JP"/>
          </w:rPr>
          <w:instrText xml:space="preserve"> HYPERLINK "https://journals.aps.org/pra/abstract/10.1103/PhysRevA.76.012329" </w:instrText>
        </w:r>
      </w:ins>
      <w:ins w:id="690" w:author="林 正人" w:date="2020-05-04T12:21:00Z">
        <w:r>
          <w:rPr>
            <w:rFonts w:ascii="MS PGothic" w:hAnsi="MS PGothic" w:eastAsia="MS PGothic" w:cs="MS PGothic"/>
            <w:color w:val="212529"/>
            <w:sz w:val="24"/>
            <w:szCs w:val="24"/>
            <w:lang w:val="en-US" w:eastAsia="ja-JP"/>
          </w:rPr>
          <w:fldChar w:fldCharType="separate"/>
        </w:r>
      </w:ins>
      <w:ins w:id="691" w:author="林 正人" w:date="2020-05-04T12:21:00Z">
        <w:r>
          <w:rPr>
            <w:rFonts w:ascii="MS PGothic" w:hAnsi="MS PGothic" w:eastAsia="MS PGothic" w:cs="MS PGothic"/>
            <w:color w:val="007BFF"/>
            <w:sz w:val="24"/>
            <w:szCs w:val="24"/>
            <w:u w:val="single"/>
            <w:lang w:val="en-US" w:eastAsia="ja-JP"/>
          </w:rPr>
          <w:t>Physical Review A</w:t>
        </w:r>
      </w:ins>
      <w:ins w:id="692" w:author="林 正人" w:date="2020-05-04T12:21:00Z">
        <w:r>
          <w:rPr>
            <w:rFonts w:ascii="MS PGothic" w:hAnsi="MS PGothic" w:eastAsia="MS PGothic" w:cs="MS PGothic"/>
            <w:color w:val="212529"/>
            <w:sz w:val="24"/>
            <w:szCs w:val="24"/>
            <w:lang w:val="en-US" w:eastAsia="ja-JP"/>
          </w:rPr>
          <w:fldChar w:fldCharType="end"/>
        </w:r>
      </w:ins>
      <w:ins w:id="693" w:author="林 正人" w:date="2020-05-04T12:21:00Z">
        <w:r>
          <w:rPr>
            <w:rFonts w:ascii="MS PGothic" w:hAnsi="MS PGothic" w:eastAsia="MS PGothic" w:cs="MS PGothic"/>
            <w:color w:val="212529"/>
            <w:sz w:val="24"/>
            <w:szCs w:val="24"/>
            <w:lang w:val="en-US" w:eastAsia="ja-JP"/>
          </w:rPr>
          <w:t>, Vol.76, 012329 (2007); </w:t>
        </w:r>
      </w:ins>
      <w:ins w:id="694" w:author="林 正人" w:date="2020-05-04T12:21:00Z">
        <w:r>
          <w:rPr>
            <w:rFonts w:ascii="MS PGothic" w:hAnsi="MS PGothic" w:eastAsia="MS PGothic" w:cs="MS PGothic"/>
            <w:color w:val="212529"/>
            <w:sz w:val="24"/>
            <w:szCs w:val="24"/>
            <w:lang w:val="en-US" w:eastAsia="ja-JP"/>
          </w:rPr>
          <w:fldChar w:fldCharType="begin"/>
        </w:r>
      </w:ins>
      <w:ins w:id="695" w:author="林 正人" w:date="2020-05-04T12:21:00Z">
        <w:r>
          <w:rPr>
            <w:rFonts w:ascii="MS PGothic" w:hAnsi="MS PGothic" w:eastAsia="MS PGothic" w:cs="MS PGothic"/>
            <w:color w:val="212529"/>
            <w:sz w:val="24"/>
            <w:szCs w:val="24"/>
            <w:lang w:val="en-US" w:eastAsia="ja-JP"/>
          </w:rPr>
          <w:instrText xml:space="preserve"> HYPERLINK "https://journals.aps.org/pra/abstract/10.1103/PhysRevA.79.019901" </w:instrText>
        </w:r>
      </w:ins>
      <w:ins w:id="696" w:author="林 正人" w:date="2020-05-04T12:21:00Z">
        <w:r>
          <w:rPr>
            <w:rFonts w:ascii="MS PGothic" w:hAnsi="MS PGothic" w:eastAsia="MS PGothic" w:cs="MS PGothic"/>
            <w:color w:val="212529"/>
            <w:sz w:val="24"/>
            <w:szCs w:val="24"/>
            <w:lang w:val="en-US" w:eastAsia="ja-JP"/>
          </w:rPr>
          <w:fldChar w:fldCharType="separate"/>
        </w:r>
      </w:ins>
      <w:ins w:id="697" w:author="林 正人" w:date="2020-05-04T12:21:00Z">
        <w:r>
          <w:rPr>
            <w:rFonts w:ascii="MS PGothic" w:hAnsi="MS PGothic" w:eastAsia="MS PGothic" w:cs="MS PGothic"/>
            <w:color w:val="007BFF"/>
            <w:sz w:val="24"/>
            <w:szCs w:val="24"/>
            <w:u w:val="single"/>
            <w:lang w:val="en-US" w:eastAsia="ja-JP"/>
          </w:rPr>
          <w:t>Physical Review A</w:t>
        </w:r>
      </w:ins>
      <w:ins w:id="698" w:author="林 正人" w:date="2020-05-04T12:21:00Z">
        <w:r>
          <w:rPr>
            <w:rFonts w:ascii="MS PGothic" w:hAnsi="MS PGothic" w:eastAsia="MS PGothic" w:cs="MS PGothic"/>
            <w:color w:val="212529"/>
            <w:sz w:val="24"/>
            <w:szCs w:val="24"/>
            <w:lang w:val="en-US" w:eastAsia="ja-JP"/>
          </w:rPr>
          <w:fldChar w:fldCharType="end"/>
        </w:r>
      </w:ins>
      <w:ins w:id="699" w:author="林 正人" w:date="2020-05-04T12:21:00Z">
        <w:r>
          <w:rPr>
            <w:rFonts w:ascii="MS PGothic" w:hAnsi="MS PGothic" w:eastAsia="MS PGothic" w:cs="MS PGothic"/>
            <w:color w:val="212529"/>
            <w:sz w:val="24"/>
            <w:szCs w:val="24"/>
            <w:lang w:val="en-US" w:eastAsia="ja-JP"/>
          </w:rPr>
          <w:t>, Vol.79, 019901(E) (2009).</w:t>
        </w:r>
      </w:ins>
    </w:p>
    <w:p>
      <w:pPr>
        <w:shd w:val="clear" w:color="auto" w:fill="FFFFFF"/>
        <w:spacing w:after="100" w:afterAutospacing="1" w:line="240" w:lineRule="auto"/>
        <w:rPr>
          <w:ins w:id="700" w:author="林 正人" w:date="2020-05-04T12:21:00Z"/>
          <w:rFonts w:ascii="Arial" w:hAnsi="Arial" w:eastAsia="MS PGothic" w:cs="Arial"/>
          <w:color w:val="212529"/>
          <w:sz w:val="24"/>
          <w:szCs w:val="24"/>
          <w:lang w:val="en-US" w:eastAsia="ja-JP"/>
        </w:rPr>
      </w:pPr>
      <w:ins w:id="701" w:author="林 正人" w:date="2020-05-04T12:21:00Z">
        <w:r>
          <w:rPr>
            <w:rFonts w:ascii="Arial" w:hAnsi="Arial" w:eastAsia="MS PGothic" w:cs="Arial"/>
            <w:color w:val="212529"/>
            <w:sz w:val="24"/>
            <w:szCs w:val="24"/>
            <w:lang w:val="en-US" w:eastAsia="ja-JP"/>
          </w:rPr>
          <w:t>This paper derives the relation between phase error probability and leaked information and provides a formula for leaked information with imperfect photon source in quantum key distribution in fini</w:t>
        </w:r>
      </w:ins>
      <w:ins w:id="702" w:author="林 正人" w:date="2020-05-04T12:22:00Z">
        <w:r>
          <w:rPr>
            <w:rFonts w:ascii="Arial" w:hAnsi="Arial" w:eastAsia="MS PGothic" w:cs="Arial"/>
            <w:color w:val="212529"/>
            <w:sz w:val="24"/>
            <w:szCs w:val="24"/>
            <w:lang w:val="en-US" w:eastAsia="ja-JP"/>
          </w:rPr>
          <w:t>te-length setting</w:t>
        </w:r>
      </w:ins>
      <w:ins w:id="703" w:author="林 正人" w:date="2020-05-04T12:21:00Z">
        <w:r>
          <w:rPr>
            <w:rFonts w:ascii="Arial" w:hAnsi="Arial" w:eastAsia="MS PGothic" w:cs="Arial"/>
            <w:color w:val="212529"/>
            <w:sz w:val="24"/>
            <w:szCs w:val="24"/>
            <w:lang w:val="en-US" w:eastAsia="ja-JP"/>
          </w:rPr>
          <w:t>.</w:t>
        </w:r>
      </w:ins>
    </w:p>
    <w:p>
      <w:pPr>
        <w:rPr>
          <w:ins w:id="704" w:author="林 正人" w:date="2020-05-04T12:35:00Z"/>
          <w:rFonts w:eastAsia="游明朝"/>
          <w:lang w:val="en-US" w:eastAsia="ja-JP"/>
        </w:rPr>
      </w:pPr>
    </w:p>
    <w:p>
      <w:pPr>
        <w:widowControl w:val="0"/>
        <w:autoSpaceDE w:val="0"/>
        <w:autoSpaceDN w:val="0"/>
        <w:adjustRightInd w:val="0"/>
        <w:spacing w:after="0" w:line="240" w:lineRule="auto"/>
        <w:rPr>
          <w:ins w:id="705" w:author="林 正人" w:date="2020-05-04T12:35:00Z"/>
          <w:rFonts w:ascii="NimbusRomNo9L-ReguItal" w:hAnsi="NimbusRomNo9L-ReguItal" w:cs="NimbusRomNo9L-ReguItal"/>
          <w:sz w:val="24"/>
          <w:szCs w:val="24"/>
          <w:lang w:val="en-US"/>
        </w:rPr>
      </w:pPr>
      <w:ins w:id="706" w:author="林 正人" w:date="2020-05-04T12:35:00Z">
        <w:r>
          <w:rPr>
            <w:rFonts w:ascii="NimbusRomNo9L-Medi" w:hAnsi="NimbusRomNo9L-Medi" w:cs="NimbusRomNo9L-Medi"/>
            <w:sz w:val="24"/>
            <w:szCs w:val="24"/>
            <w:lang w:val="en-US"/>
          </w:rPr>
          <w:t>M. Hayashi</w:t>
        </w:r>
      </w:ins>
      <w:ins w:id="707" w:author="林 正人" w:date="2020-05-04T12:35:00Z">
        <w:r>
          <w:rPr>
            <w:rFonts w:ascii="NimbusRomNo9L-Regu" w:hAnsi="NimbusRomNo9L-Regu" w:cs="NimbusRomNo9L-Regu"/>
            <w:sz w:val="24"/>
            <w:szCs w:val="24"/>
            <w:lang w:val="en-US"/>
          </w:rPr>
          <w:t xml:space="preserve">, “Large deviation analysis for quantum security via smoothing of Renyi entropy of order 2,” </w:t>
        </w:r>
      </w:ins>
      <w:ins w:id="708" w:author="林 正人" w:date="2020-05-04T12:35:00Z">
        <w:r>
          <w:rPr>
            <w:rFonts w:ascii="NimbusRomNo9L-ReguItal" w:hAnsi="NimbusRomNo9L-ReguItal" w:cs="NimbusRomNo9L-ReguItal"/>
            <w:sz w:val="24"/>
            <w:szCs w:val="24"/>
            <w:lang w:val="en-US"/>
          </w:rPr>
          <w:t>IEEE</w:t>
        </w:r>
      </w:ins>
    </w:p>
    <w:p>
      <w:pPr>
        <w:rPr>
          <w:ins w:id="709" w:author="林 正人" w:date="2020-05-04T12:35:00Z"/>
          <w:rFonts w:ascii="NimbusRomNo9L-Regu" w:hAnsi="NimbusRomNo9L-Regu" w:cs="NimbusRomNo9L-Regu"/>
          <w:sz w:val="24"/>
          <w:szCs w:val="24"/>
          <w:lang w:val="en-US"/>
        </w:rPr>
      </w:pPr>
      <w:ins w:id="710" w:author="林 正人" w:date="2020-05-04T12:35:00Z">
        <w:r>
          <w:rPr>
            <w:rFonts w:ascii="NimbusRomNo9L-ReguItal" w:hAnsi="NimbusRomNo9L-ReguItal" w:cs="NimbusRomNo9L-ReguItal"/>
            <w:sz w:val="24"/>
            <w:szCs w:val="24"/>
            <w:lang w:val="en-US"/>
          </w:rPr>
          <w:t>Transactions on Information Theory</w:t>
        </w:r>
      </w:ins>
      <w:ins w:id="711" w:author="林 正人" w:date="2020-05-04T12:35:00Z">
        <w:r>
          <w:rPr>
            <w:rFonts w:ascii="NimbusRomNo9L-Regu" w:hAnsi="NimbusRomNo9L-Regu" w:cs="NimbusRomNo9L-Regu"/>
            <w:sz w:val="24"/>
            <w:szCs w:val="24"/>
            <w:lang w:val="en-US"/>
          </w:rPr>
          <w:t>, Vol. 60, No. 10, 6702 – 6732 (2014).</w:t>
        </w:r>
      </w:ins>
    </w:p>
    <w:p>
      <w:pPr>
        <w:rPr>
          <w:ins w:id="712" w:author="林 正人" w:date="2020-05-04T12:35:00Z"/>
          <w:rFonts w:ascii="NimbusRomNo9L-Regu" w:hAnsi="NimbusRomNo9L-Regu" w:cs="NimbusRomNo9L-Regu"/>
          <w:sz w:val="24"/>
          <w:szCs w:val="24"/>
          <w:lang w:val="en-US"/>
        </w:rPr>
      </w:pPr>
    </w:p>
    <w:p>
      <w:pPr>
        <w:rPr>
          <w:ins w:id="713" w:author="林 正人" w:date="2020-05-04T12:33:00Z"/>
          <w:rFonts w:hint="eastAsia" w:eastAsia="游明朝"/>
          <w:lang w:val="en-US" w:eastAsia="ja-JP"/>
        </w:rPr>
      </w:pPr>
      <w:ins w:id="714" w:author="林 正人" w:date="2020-05-04T12:35:00Z">
        <w:r>
          <w:rPr>
            <w:rFonts w:ascii="NimbusRomNo9L-Regu" w:hAnsi="NimbusRomNo9L-Regu" w:cs="NimbusRomNo9L-Regu"/>
            <w:sz w:val="24"/>
            <w:szCs w:val="24"/>
            <w:lang w:val="en-US"/>
          </w:rPr>
          <w:t xml:space="preserve">This paper discusses the </w:t>
        </w:r>
      </w:ins>
      <w:ins w:id="715" w:author="林 正人" w:date="2020-05-04T12:36:00Z">
        <w:r>
          <w:rPr>
            <w:rFonts w:ascii="NimbusRomNo9L-Regu" w:hAnsi="NimbusRomNo9L-Regu" w:cs="NimbusRomNo9L-Regu"/>
            <w:sz w:val="24"/>
            <w:szCs w:val="24"/>
            <w:lang w:val="en-US"/>
          </w:rPr>
          <w:t>secure-random number generation in the quantum setting.</w:t>
        </w:r>
        <w:bookmarkEnd w:id="0"/>
      </w:ins>
    </w:p>
    <w:p>
      <w:pPr>
        <w:rPr>
          <w:ins w:id="716" w:author="林 正人" w:date="2020-05-04T12:34:00Z"/>
          <w:rFonts w:ascii="NimbusRomNo9L-Regu" w:hAnsi="NimbusRomNo9L-Regu" w:eastAsia="游明朝" w:cs="NimbusRomNo9L-Regu"/>
          <w:sz w:val="24"/>
          <w:szCs w:val="24"/>
          <w:lang w:val="en-US" w:eastAsia="ja-JP"/>
        </w:rPr>
      </w:pPr>
    </w:p>
    <w:p>
      <w:pPr>
        <w:rPr>
          <w:ins w:id="717" w:author="林 正人" w:date="2020-05-04T12:33:00Z"/>
          <w:rFonts w:hint="eastAsia" w:ascii="NimbusRomNo9L-Regu" w:hAnsi="NimbusRomNo9L-Regu" w:eastAsia="游明朝" w:cs="NimbusRomNo9L-Regu"/>
          <w:sz w:val="24"/>
          <w:szCs w:val="24"/>
          <w:lang w:val="en-US" w:eastAsia="ja-JP"/>
          <w:rPrChange w:id="718" w:author="林 正人" w:date="2020-05-04T12:33:00Z">
            <w:rPr>
              <w:ins w:id="719" w:author="林 正人" w:date="2020-05-04T12:33:00Z"/>
              <w:rFonts w:ascii="NimbusRomNo9L-Regu" w:hAnsi="NimbusRomNo9L-Regu" w:cs="NimbusRomNo9L-Regu"/>
              <w:sz w:val="24"/>
              <w:szCs w:val="24"/>
              <w:lang w:val="en-US"/>
            </w:rPr>
          </w:rPrChange>
        </w:rPr>
      </w:pPr>
    </w:p>
    <w:p>
      <w:pPr>
        <w:rPr>
          <w:ins w:id="720" w:author="林 正人" w:date="2020-05-04T12:30:00Z"/>
          <w:rFonts w:hint="eastAsia" w:eastAsia="游明朝"/>
          <w:lang w:val="en-US" w:eastAsia="ja-JP"/>
        </w:rPr>
      </w:pPr>
    </w:p>
    <w:p>
      <w:pPr>
        <w:rPr>
          <w:rFonts w:hint="eastAsia" w:eastAsia="游明朝"/>
          <w:lang w:val="en-US" w:eastAsia="ja-JP"/>
          <w:rPrChange w:id="721" w:author="林 正人" w:date="2020-05-04T12:21:00Z">
            <w:rPr/>
          </w:rPrChange>
        </w:rPr>
      </w:pPr>
    </w:p>
    <w:sectPr>
      <w:pgSz w:w="11906" w:h="16838"/>
      <w:pgMar w:top="1440" w:right="1800" w:bottom="1440" w:left="1800"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enovo" w:date="2018-06-13T10:05:00Z" w:initials="l">
    <w:p w14:paraId="44B35141">
      <w:pPr>
        <w:pStyle w:val="4"/>
      </w:pPr>
      <w:r>
        <w:rPr>
          <w:rFonts w:hint="eastAsia"/>
        </w:rPr>
        <w:t>This paper set a new trend for information theory by attracting many researchers to star their studies on second-order theory in information theory including quantum information theory.</w:t>
      </w:r>
    </w:p>
  </w:comment>
  <w:comment w:id="1" w:author="lenovo" w:date="2018-06-13T10:37:00Z" w:initials="l">
    <w:p w14:paraId="5CA64D71">
      <w:pPr>
        <w:pStyle w:val="4"/>
      </w:pPr>
      <w:r>
        <w:rPr>
          <w:rFonts w:hint="eastAsia"/>
        </w:rPr>
        <w:t>C</w:t>
      </w:r>
      <w:r>
        <w:t>a</w:t>
      </w:r>
      <w:r>
        <w:rPr>
          <w:rFonts w:hint="eastAsia"/>
        </w:rPr>
        <w:t>n you list the name of those grant applications? (</w:t>
      </w:r>
      <w:r>
        <w:t>Choose</w:t>
      </w:r>
      <w:r>
        <w:rPr>
          <w:rFonts w:hint="eastAsia"/>
        </w:rPr>
        <w:t xml:space="preserve"> one of two </w:t>
      </w:r>
      <w:r>
        <w:t>important</w:t>
      </w:r>
      <w:r>
        <w:rPr>
          <w:rFonts w:hint="eastAsia"/>
        </w:rPr>
        <w:t xml:space="preserve"> grants)</w:t>
      </w:r>
    </w:p>
  </w:comment>
  <w:comment w:id="2" w:author="user" w:date="2018-06-13T09:00:00Z" w:initials="u">
    <w:p w14:paraId="26057AA4">
      <w:pPr>
        <w:pStyle w:val="4"/>
      </w:pPr>
      <w:r>
        <w:t>Second-class is not so good, maybe better not to say?</w:t>
      </w:r>
    </w:p>
  </w:comment>
  <w:comment w:id="3" w:author="lenovo" w:date="2018-06-13T10:47:00Z" w:initials="l">
    <w:p w14:paraId="7F221B41">
      <w:pPr>
        <w:pStyle w:val="4"/>
      </w:pPr>
      <w:r>
        <w:t>C</w:t>
      </w:r>
      <w:r>
        <w:rPr>
          <w:rFonts w:hint="eastAsia"/>
        </w:rPr>
        <w:t>ite your works</w:t>
      </w:r>
    </w:p>
  </w:comment>
  <w:comment w:id="4" w:author="lenovo" w:date="2018-06-13T10:47:00Z" w:initials="l">
    <w:p w14:paraId="74974BB2">
      <w:pPr>
        <w:pStyle w:val="4"/>
      </w:pPr>
      <w:r>
        <w:rPr>
          <w:rFonts w:hint="eastAsia"/>
        </w:rPr>
        <w:t>Cite your works</w:t>
      </w:r>
    </w:p>
  </w:comment>
  <w:comment w:id="5" w:author="user" w:date="2018-06-13T09:11:00Z" w:initials="u">
    <w:p w14:paraId="3122289B">
      <w:pPr>
        <w:pStyle w:val="4"/>
      </w:pPr>
      <w:r>
        <w:t>Maybe dangerous to say ‘the top’ as the reviewer may be a competitor of that person</w:t>
      </w:r>
    </w:p>
  </w:comment>
  <w:comment w:id="6" w:author="lenovo" w:date="2018-06-13T10:52:00Z" w:initials="l">
    <w:p w14:paraId="596057C7">
      <w:pPr>
        <w:pStyle w:val="4"/>
      </w:pPr>
      <w:r>
        <w:t>When</w:t>
      </w:r>
      <w:r>
        <w:rPr>
          <w:rFonts w:hint="eastAsia"/>
        </w:rPr>
        <w:t xml:space="preserve"> introduce your </w:t>
      </w:r>
      <w:r>
        <w:t>collaborator</w:t>
      </w:r>
      <w:r>
        <w:rPr>
          <w:rFonts w:hint="eastAsia"/>
        </w:rPr>
        <w:t>, try to be objective and avoid to give them recommendation.</w:t>
      </w:r>
    </w:p>
  </w:comment>
  <w:comment w:id="7" w:author="lenovo" w:date="2018-06-13T10:51:00Z" w:initials="l">
    <w:p w14:paraId="1A77116B">
      <w:pPr>
        <w:pStyle w:val="4"/>
      </w:pPr>
      <w:r>
        <w:rPr>
          <w:rFonts w:hint="eastAsia"/>
        </w:rPr>
        <w:t xml:space="preserve">I think it is good if you can mention that you will </w:t>
      </w:r>
      <w:r>
        <w:t>strengthen links</w:t>
      </w:r>
      <w:r>
        <w:rPr>
          <w:rFonts w:hint="eastAsia"/>
        </w:rPr>
        <w:t xml:space="preserve"> between China and Japan, accelerate </w:t>
      </w:r>
      <w:r>
        <w:t>collaboration</w:t>
      </w:r>
      <w:r>
        <w:rPr>
          <w:rFonts w:hint="eastAsia"/>
        </w:rPr>
        <w:t xml:space="preserve"> between SUSTech and Nagoya.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4B35141" w15:done="0"/>
  <w15:commentEx w15:paraId="5CA64D71" w15:done="0"/>
  <w15:commentEx w15:paraId="26057AA4" w15:done="0"/>
  <w15:commentEx w15:paraId="7F221B41" w15:done="0"/>
  <w15:commentEx w15:paraId="74974BB2" w15:done="0"/>
  <w15:commentEx w15:paraId="3122289B" w15:done="0"/>
  <w15:commentEx w15:paraId="596057C7" w15:done="0"/>
  <w15:commentEx w15:paraId="1A7711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MS PGothic">
    <w:panose1 w:val="020B0600070205080204"/>
    <w:charset w:val="80"/>
    <w:family w:val="modern"/>
    <w:pitch w:val="default"/>
    <w:sig w:usb0="E00002FF" w:usb1="6AC7FDFB" w:usb2="08000012" w:usb3="00000000" w:csb0="4002009F" w:csb1="DFD70000"/>
  </w:font>
  <w:font w:name="游明朝">
    <w:altName w:val="Adobe 明體 Std L"/>
    <w:panose1 w:val="02020400000000000000"/>
    <w:charset w:val="80"/>
    <w:family w:val="roman"/>
    <w:pitch w:val="default"/>
    <w:sig w:usb0="00000000" w:usb1="00000000" w:usb2="00000012" w:usb3="00000000" w:csb0="0002009F" w:csb1="00000000"/>
  </w:font>
  <w:font w:name="NimbusRomNo9L-ReguItal">
    <w:altName w:val="Times New Roman"/>
    <w:panose1 w:val="00000000000000000000"/>
    <w:charset w:val="00"/>
    <w:family w:val="auto"/>
    <w:pitch w:val="default"/>
    <w:sig w:usb0="00000000" w:usb1="00000000" w:usb2="00000000" w:usb3="00000000" w:csb0="00000001" w:csb1="00000000"/>
  </w:font>
  <w:font w:name="NimbusRomNo9L-Regu">
    <w:altName w:val="Times New Roman"/>
    <w:panose1 w:val="00000000000000000000"/>
    <w:charset w:val="00"/>
    <w:family w:val="auto"/>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Adobe 明體 Std L">
    <w:panose1 w:val="02020300000000000000"/>
    <w:charset w:val="88"/>
    <w:family w:val="auto"/>
    <w:pitch w:val="default"/>
    <w:sig w:usb0="00000001" w:usb1="1A0F1900" w:usb2="00000016" w:usb3="00000000" w:csb0="00120005" w:csb1="00000000"/>
  </w:font>
  <w:font w:name="Adobe 明體 Std L">
    <w:panose1 w:val="02020300000000000000"/>
    <w:charset w:val="80"/>
    <w:family w:val="roman"/>
    <w:pitch w:val="default"/>
    <w:sig w:usb0="00000001" w:usb1="1A0F1900" w:usb2="00000016" w:usb3="00000000" w:csb0="00120005" w:csb1="00000000"/>
  </w:font>
  <w:font w:name="Wingdings">
    <w:panose1 w:val="05000000000000000000"/>
    <w:charset w:val="00"/>
    <w:family w:val="auto"/>
    <w:pitch w:val="default"/>
    <w:sig w:usb0="00000000" w:usb1="0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林 正人">
    <w15:presenceInfo w15:providerId="Windows Live" w15:userId="9e2bdb234a1a38ad"/>
  </w15:person>
  <w15:person w15:author="lenovo">
    <w15:presenceInfo w15:providerId="None" w15:userId="lenovo"/>
  </w15:person>
  <w15:person w15:author="user">
    <w15:presenceInfo w15:providerId="None" w15:userId="user"/>
  </w15:person>
  <w15:person w15:author="KUN WANG">
    <w15:presenceInfo w15:providerId="None" w15:userId="K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revisionView w:markup="0"/>
  <w:trackRevisions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A1"/>
    <w:rsid w:val="00042FE5"/>
    <w:rsid w:val="0007080B"/>
    <w:rsid w:val="0007744B"/>
    <w:rsid w:val="000C3970"/>
    <w:rsid w:val="000E0D87"/>
    <w:rsid w:val="001C349B"/>
    <w:rsid w:val="0021218B"/>
    <w:rsid w:val="002955DB"/>
    <w:rsid w:val="002A5377"/>
    <w:rsid w:val="002C503B"/>
    <w:rsid w:val="002C58F8"/>
    <w:rsid w:val="002D05F4"/>
    <w:rsid w:val="003A3E45"/>
    <w:rsid w:val="003D08C6"/>
    <w:rsid w:val="003F0F05"/>
    <w:rsid w:val="00410577"/>
    <w:rsid w:val="004663AB"/>
    <w:rsid w:val="004974B9"/>
    <w:rsid w:val="004B29FE"/>
    <w:rsid w:val="004C0625"/>
    <w:rsid w:val="004C3AC7"/>
    <w:rsid w:val="004C5390"/>
    <w:rsid w:val="004D458D"/>
    <w:rsid w:val="004E7E21"/>
    <w:rsid w:val="004F244A"/>
    <w:rsid w:val="0054781B"/>
    <w:rsid w:val="005737F6"/>
    <w:rsid w:val="00585885"/>
    <w:rsid w:val="00596679"/>
    <w:rsid w:val="005C0183"/>
    <w:rsid w:val="005E7951"/>
    <w:rsid w:val="00637F1E"/>
    <w:rsid w:val="006640BD"/>
    <w:rsid w:val="006A42AC"/>
    <w:rsid w:val="006C6A98"/>
    <w:rsid w:val="006D413D"/>
    <w:rsid w:val="006F3760"/>
    <w:rsid w:val="00706555"/>
    <w:rsid w:val="00750F70"/>
    <w:rsid w:val="00773524"/>
    <w:rsid w:val="007A3F23"/>
    <w:rsid w:val="007F680D"/>
    <w:rsid w:val="00841522"/>
    <w:rsid w:val="00863534"/>
    <w:rsid w:val="008654EC"/>
    <w:rsid w:val="008C0C51"/>
    <w:rsid w:val="008D3D2E"/>
    <w:rsid w:val="008E25EB"/>
    <w:rsid w:val="00904DC2"/>
    <w:rsid w:val="00906E06"/>
    <w:rsid w:val="00915E35"/>
    <w:rsid w:val="00957E7C"/>
    <w:rsid w:val="00974315"/>
    <w:rsid w:val="009764E0"/>
    <w:rsid w:val="009860B7"/>
    <w:rsid w:val="009E3DA6"/>
    <w:rsid w:val="009E72EE"/>
    <w:rsid w:val="00A169C8"/>
    <w:rsid w:val="00A23955"/>
    <w:rsid w:val="00A367DA"/>
    <w:rsid w:val="00A4588B"/>
    <w:rsid w:val="00A45B68"/>
    <w:rsid w:val="00A74F52"/>
    <w:rsid w:val="00B27338"/>
    <w:rsid w:val="00B27730"/>
    <w:rsid w:val="00B36579"/>
    <w:rsid w:val="00B42CA2"/>
    <w:rsid w:val="00B80DC0"/>
    <w:rsid w:val="00B859CB"/>
    <w:rsid w:val="00BA4985"/>
    <w:rsid w:val="00BF1919"/>
    <w:rsid w:val="00C835E8"/>
    <w:rsid w:val="00C8649C"/>
    <w:rsid w:val="00CB4E19"/>
    <w:rsid w:val="00CC1260"/>
    <w:rsid w:val="00CE1019"/>
    <w:rsid w:val="00D1103E"/>
    <w:rsid w:val="00D46B53"/>
    <w:rsid w:val="00DA2E1D"/>
    <w:rsid w:val="00DC174F"/>
    <w:rsid w:val="00E00AA1"/>
    <w:rsid w:val="00E155E2"/>
    <w:rsid w:val="00E75C4F"/>
    <w:rsid w:val="00E75E78"/>
    <w:rsid w:val="00E85871"/>
    <w:rsid w:val="00E916DF"/>
    <w:rsid w:val="00E91AED"/>
    <w:rsid w:val="00EC69F1"/>
    <w:rsid w:val="00ED315B"/>
    <w:rsid w:val="00F273F1"/>
    <w:rsid w:val="00F5417A"/>
    <w:rsid w:val="00FD05BB"/>
    <w:rsid w:val="0CE0346C"/>
    <w:rsid w:val="15AE0917"/>
    <w:rsid w:val="1D752CBB"/>
    <w:rsid w:val="392D78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6"/>
    <w:semiHidden/>
    <w:unhideWhenUsed/>
    <w:uiPriority w:val="99"/>
    <w:pPr>
      <w:spacing w:line="240" w:lineRule="auto"/>
    </w:pPr>
    <w:rPr>
      <w:sz w:val="20"/>
      <w:szCs w:val="20"/>
    </w:rPr>
  </w:style>
  <w:style w:type="paragraph" w:styleId="5">
    <w:name w:val="Balloon Text"/>
    <w:basedOn w:val="1"/>
    <w:link w:val="15"/>
    <w:semiHidden/>
    <w:unhideWhenUsed/>
    <w:uiPriority w:val="99"/>
    <w:pPr>
      <w:spacing w:after="0" w:line="240" w:lineRule="auto"/>
    </w:pPr>
    <w:rPr>
      <w:rFonts w:ascii="Segoe UI" w:hAnsi="Segoe UI" w:cs="Segoe UI"/>
      <w:sz w:val="18"/>
      <w:szCs w:val="18"/>
    </w:rPr>
  </w:style>
  <w:style w:type="paragraph" w:styleId="6">
    <w:name w:val="footer"/>
    <w:basedOn w:val="1"/>
    <w:link w:val="19"/>
    <w:unhideWhenUsed/>
    <w:uiPriority w:val="99"/>
    <w:pPr>
      <w:tabs>
        <w:tab w:val="center" w:pos="4252"/>
        <w:tab w:val="right" w:pos="8504"/>
      </w:tabs>
      <w:snapToGrid w:val="0"/>
    </w:pPr>
  </w:style>
  <w:style w:type="paragraph" w:styleId="7">
    <w:name w:val="header"/>
    <w:basedOn w:val="1"/>
    <w:link w:val="18"/>
    <w:unhideWhenUsed/>
    <w:uiPriority w:val="99"/>
    <w:pPr>
      <w:tabs>
        <w:tab w:val="center" w:pos="4252"/>
        <w:tab w:val="right" w:pos="8504"/>
      </w:tabs>
      <w:snapToGrid w:val="0"/>
    </w:pPr>
  </w:style>
  <w:style w:type="paragraph" w:styleId="8">
    <w:name w:val="Normal (Web)"/>
    <w:basedOn w:val="1"/>
    <w:unhideWhenUsed/>
    <w:uiPriority w:val="99"/>
    <w:pPr>
      <w:spacing w:before="100" w:beforeAutospacing="1" w:after="100" w:afterAutospacing="1" w:line="240" w:lineRule="auto"/>
    </w:pPr>
    <w:rPr>
      <w:rFonts w:ascii="MS PGothic" w:hAnsi="MS PGothic" w:eastAsia="MS PGothic" w:cs="MS PGothic"/>
      <w:sz w:val="24"/>
      <w:szCs w:val="24"/>
      <w:lang w:val="en-US" w:eastAsia="ja-JP"/>
    </w:rPr>
  </w:style>
  <w:style w:type="paragraph" w:styleId="9">
    <w:name w:val="annotation subject"/>
    <w:basedOn w:val="4"/>
    <w:next w:val="4"/>
    <w:link w:val="17"/>
    <w:semiHidden/>
    <w:unhideWhenUsed/>
    <w:uiPriority w:val="99"/>
    <w:rPr>
      <w:b/>
      <w:bCs/>
    </w:rPr>
  </w:style>
  <w:style w:type="character" w:styleId="12">
    <w:name w:val="Strong"/>
    <w:basedOn w:val="11"/>
    <w:qFormat/>
    <w:uiPriority w:val="22"/>
    <w:rPr>
      <w:b/>
      <w:bCs/>
    </w:rPr>
  </w:style>
  <w:style w:type="character" w:styleId="13">
    <w:name w:val="Hyperlink"/>
    <w:basedOn w:val="11"/>
    <w:semiHidden/>
    <w:unhideWhenUsed/>
    <w:uiPriority w:val="99"/>
    <w:rPr>
      <w:color w:val="0000FF"/>
      <w:u w:val="single"/>
    </w:rPr>
  </w:style>
  <w:style w:type="character" w:styleId="14">
    <w:name w:val="annotation reference"/>
    <w:basedOn w:val="11"/>
    <w:semiHidden/>
    <w:unhideWhenUsed/>
    <w:uiPriority w:val="99"/>
    <w:rPr>
      <w:sz w:val="16"/>
      <w:szCs w:val="16"/>
    </w:rPr>
  </w:style>
  <w:style w:type="character" w:customStyle="1" w:styleId="15">
    <w:name w:val="吹き出し (文字)"/>
    <w:basedOn w:val="11"/>
    <w:link w:val="5"/>
    <w:semiHidden/>
    <w:uiPriority w:val="99"/>
    <w:rPr>
      <w:rFonts w:ascii="Segoe UI" w:hAnsi="Segoe UI" w:cs="Segoe UI"/>
      <w:sz w:val="18"/>
      <w:szCs w:val="18"/>
    </w:rPr>
  </w:style>
  <w:style w:type="character" w:customStyle="1" w:styleId="16">
    <w:name w:val="コメント文字列 (文字)"/>
    <w:basedOn w:val="11"/>
    <w:link w:val="4"/>
    <w:semiHidden/>
    <w:uiPriority w:val="99"/>
    <w:rPr>
      <w:sz w:val="20"/>
      <w:szCs w:val="20"/>
    </w:rPr>
  </w:style>
  <w:style w:type="character" w:customStyle="1" w:styleId="17">
    <w:name w:val="コメント内容 (文字)"/>
    <w:basedOn w:val="16"/>
    <w:link w:val="9"/>
    <w:semiHidden/>
    <w:uiPriority w:val="99"/>
    <w:rPr>
      <w:b/>
      <w:bCs/>
      <w:sz w:val="20"/>
      <w:szCs w:val="20"/>
    </w:rPr>
  </w:style>
  <w:style w:type="character" w:customStyle="1" w:styleId="18">
    <w:name w:val="ヘッダー (文字)"/>
    <w:basedOn w:val="11"/>
    <w:link w:val="7"/>
    <w:uiPriority w:val="99"/>
  </w:style>
  <w:style w:type="character" w:customStyle="1" w:styleId="19">
    <w:name w:val="フッター (文字)"/>
    <w:basedOn w:val="11"/>
    <w:link w:val="6"/>
    <w:uiPriority w:val="99"/>
  </w:style>
  <w:style w:type="paragraph" w:customStyle="1" w:styleId="20">
    <w:name w:val="Default"/>
    <w:uiPriority w:val="0"/>
    <w:pPr>
      <w:widowControl w:val="0"/>
      <w:autoSpaceDE w:val="0"/>
      <w:autoSpaceDN w:val="0"/>
      <w:adjustRightInd w:val="0"/>
      <w:spacing w:after="0" w:line="240" w:lineRule="auto"/>
    </w:pPr>
    <w:rPr>
      <w:rFonts w:ascii="Times New Roman" w:hAnsi="Times New Roman" w:cs="Times New Roman" w:eastAsiaTheme="minorEastAsia"/>
      <w:color w:val="000000"/>
      <w:sz w:val="24"/>
      <w:szCs w:val="24"/>
      <w:lang w:val="en-US" w:eastAsia="ja-JP"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371479-8F3A-4564-89E8-2F312B4FB516}">
  <ds:schemaRefs/>
</ds:datastoreItem>
</file>

<file path=docProps/app.xml><?xml version="1.0" encoding="utf-8"?>
<Properties xmlns="http://schemas.openxmlformats.org/officeDocument/2006/extended-properties" xmlns:vt="http://schemas.openxmlformats.org/officeDocument/2006/docPropsVTypes">
  <Template>Normal.dotm</Template>
  <Pages>7</Pages>
  <Words>3802</Words>
  <Characters>21675</Characters>
  <Lines>180</Lines>
  <Paragraphs>50</Paragraphs>
  <TotalTime>80</TotalTime>
  <ScaleCrop>false</ScaleCrop>
  <LinksUpToDate>false</LinksUpToDate>
  <CharactersWithSpaces>25427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2020-05-04T02:54:00Z</dcterms:created>
  <dc:creator>user</dc:creator>
  <cp:lastModifiedBy>KUN WANG</cp:lastModifiedBy>
  <dcterms:modified xsi:type="dcterms:W3CDTF">2020-05-04T06:07:33Z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